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3A" w:rsidRDefault="0002333A">
      <w:pPr>
        <w:rPr>
          <w:b/>
        </w:rPr>
      </w:pPr>
      <w:bookmarkStart w:id="0" w:name="_GoBack"/>
      <w:bookmarkEnd w:id="0"/>
      <w:r>
        <w:rPr>
          <w:b/>
        </w:rPr>
        <w:t>Characterisation of</w:t>
      </w:r>
      <w:r w:rsidR="00186536">
        <w:rPr>
          <w:b/>
        </w:rPr>
        <w:t xml:space="preserve"> sublittoral habitats of</w:t>
      </w:r>
      <w:r>
        <w:rPr>
          <w:b/>
        </w:rPr>
        <w:t xml:space="preserve"> </w:t>
      </w:r>
      <w:r w:rsidRPr="0002333A">
        <w:rPr>
          <w:b/>
        </w:rPr>
        <w:t>Brier Island</w:t>
      </w:r>
      <w:r w:rsidR="00186536">
        <w:rPr>
          <w:b/>
        </w:rPr>
        <w:t>/Digby Neck</w:t>
      </w:r>
      <w:r>
        <w:rPr>
          <w:b/>
        </w:rPr>
        <w:t xml:space="preserve"> Ecologically and Biologically Significant Area</w:t>
      </w:r>
    </w:p>
    <w:p w:rsidR="0002333A" w:rsidRPr="00537371" w:rsidRDefault="00537371" w:rsidP="0002333A">
      <w:r w:rsidRPr="00537371">
        <w:rPr>
          <w:b/>
        </w:rPr>
        <w:t>L</w:t>
      </w:r>
      <w:r w:rsidR="0002333A" w:rsidRPr="00537371">
        <w:rPr>
          <w:b/>
        </w:rPr>
        <w:t xml:space="preserve">ead </w:t>
      </w:r>
      <w:r w:rsidR="009D00CB">
        <w:rPr>
          <w:b/>
        </w:rPr>
        <w:t xml:space="preserve">External </w:t>
      </w:r>
      <w:r w:rsidR="0002333A" w:rsidRPr="00537371">
        <w:rPr>
          <w:b/>
        </w:rPr>
        <w:t>investigator:</w:t>
      </w:r>
      <w:r w:rsidR="0002333A" w:rsidRPr="00537371">
        <w:t xml:space="preserve"> Claire Goodwin, Atlantic Reference Centre, Huntsman Marine Science Centre</w:t>
      </w:r>
    </w:p>
    <w:p w:rsidR="008C3765" w:rsidRDefault="009D00CB" w:rsidP="00C27E4E">
      <w:r>
        <w:rPr>
          <w:b/>
        </w:rPr>
        <w:t>Lead DFO investigators</w:t>
      </w:r>
      <w:r w:rsidR="0002333A" w:rsidRPr="00537371">
        <w:rPr>
          <w:b/>
        </w:rPr>
        <w:t>:</w:t>
      </w:r>
      <w:r w:rsidR="0002333A" w:rsidRPr="00537371">
        <w:t xml:space="preserve"> </w:t>
      </w:r>
      <w:r w:rsidRPr="00537371">
        <w:t>Andrew Cooper, St Andrews Biological Station, Fisheries and Oceans Canada</w:t>
      </w:r>
      <w:r>
        <w:t>;</w:t>
      </w:r>
      <w:r w:rsidRPr="00537371">
        <w:t xml:space="preserve"> </w:t>
      </w:r>
      <w:r w:rsidR="0002333A" w:rsidRPr="00537371">
        <w:t>Peter Lawton, St Andrews Biological Station, Fisheries and Oceans Canada</w:t>
      </w:r>
    </w:p>
    <w:p w:rsidR="008C3765" w:rsidRDefault="008C3765" w:rsidP="00C27E4E"/>
    <w:p w:rsidR="00537371" w:rsidRPr="00537371" w:rsidRDefault="00C27E4E" w:rsidP="00C27E4E">
      <w:pPr>
        <w:rPr>
          <w:b/>
        </w:rPr>
      </w:pPr>
      <w:r>
        <w:rPr>
          <w:b/>
        </w:rPr>
        <w:t>Background</w:t>
      </w:r>
    </w:p>
    <w:p w:rsidR="00035C63" w:rsidRDefault="00186536" w:rsidP="0002333A">
      <w:r w:rsidRPr="00537371">
        <w:t>Brier Island and Digby Neck ha</w:t>
      </w:r>
      <w:r w:rsidR="00C27E4E">
        <w:t>s</w:t>
      </w:r>
      <w:r w:rsidRPr="00537371">
        <w:t xml:space="preserve"> been recognised as an Ecologically and Biologically Significant Area (EBSA) (Buzeta, 2014).</w:t>
      </w:r>
      <w:r w:rsidR="00AA173E" w:rsidRPr="00537371">
        <w:t xml:space="preserve"> It was </w:t>
      </w:r>
      <w:r w:rsidR="009D00CB">
        <w:t xml:space="preserve">also </w:t>
      </w:r>
      <w:r w:rsidR="00AA173E" w:rsidRPr="00537371">
        <w:t>one of four marine areas within the Bay of Fundy recognised by Parks Canada as of national significance (</w:t>
      </w:r>
      <w:r w:rsidR="00537371">
        <w:t>PC/TNB 1985</w:t>
      </w:r>
      <w:r w:rsidR="00AA173E" w:rsidRPr="00537371">
        <w:t xml:space="preserve">). </w:t>
      </w:r>
      <w:r w:rsidRPr="00537371">
        <w:t xml:space="preserve">The area </w:t>
      </w:r>
      <w:r w:rsidR="009D00CB">
        <w:t xml:space="preserve">has been </w:t>
      </w:r>
      <w:r w:rsidRPr="00537371">
        <w:t xml:space="preserve">recommended as a potential MPA because it is representative of important outer Bay of Fundy features, has significant marine mammal and bird diversity and </w:t>
      </w:r>
      <w:r w:rsidR="009D00CB">
        <w:t xml:space="preserve">is considered to </w:t>
      </w:r>
      <w:r w:rsidR="00B775CC">
        <w:t>have</w:t>
      </w:r>
      <w:r w:rsidR="004A7937">
        <w:t xml:space="preserve"> </w:t>
      </w:r>
      <w:r w:rsidRPr="00537371">
        <w:t xml:space="preserve">high benthic diversity (Buzeta 2014; MCBI 1999). </w:t>
      </w:r>
      <w:r w:rsidR="00C27E4E">
        <w:t xml:space="preserve">However, the benthic marine life in the area remains poorly </w:t>
      </w:r>
      <w:r w:rsidR="0067060E">
        <w:t>documented</w:t>
      </w:r>
      <w:r w:rsidR="006B1E1F">
        <w:t>,</w:t>
      </w:r>
      <w:r w:rsidR="00C27E4E">
        <w:t xml:space="preserve"> with only one major survey having been carried out (MacKay, 1977).</w:t>
      </w:r>
      <w:r w:rsidR="00035C63">
        <w:t xml:space="preserve"> </w:t>
      </w:r>
      <w:r w:rsidR="00C27E4E">
        <w:t xml:space="preserve"> </w:t>
      </w:r>
    </w:p>
    <w:p w:rsidR="00186536" w:rsidRDefault="00C27E4E" w:rsidP="0002333A">
      <w:r>
        <w:t xml:space="preserve">The area offshore of Brier Island has </w:t>
      </w:r>
      <w:r w:rsidR="009D00CB">
        <w:t xml:space="preserve">recently </w:t>
      </w:r>
      <w:r>
        <w:t>been identified</w:t>
      </w:r>
      <w:r w:rsidR="009D00CB">
        <w:t xml:space="preserve"> (from historical surveys and </w:t>
      </w:r>
      <w:r w:rsidR="006B1E1F">
        <w:t xml:space="preserve">current </w:t>
      </w:r>
      <w:r w:rsidR="009D00CB">
        <w:t>species distribution modelling)</w:t>
      </w:r>
      <w:r>
        <w:t xml:space="preserve"> as having one of the most significant concentrations of sponges in the Maritimes Region (Kenchington et al., 2016) and due to the tidal and topographic conditions the sponges inshore are also likely to be rich. However, </w:t>
      </w:r>
      <w:r w:rsidR="0067060E">
        <w:t>recent</w:t>
      </w:r>
      <w:r>
        <w:t xml:space="preserve"> </w:t>
      </w:r>
      <w:r w:rsidR="009D00CB">
        <w:t xml:space="preserve">empirical </w:t>
      </w:r>
      <w:r>
        <w:t xml:space="preserve">work has </w:t>
      </w:r>
      <w:r w:rsidR="0067060E">
        <w:t xml:space="preserve">not </w:t>
      </w:r>
      <w:r>
        <w:t xml:space="preserve">been done on sponge biodiversity </w:t>
      </w:r>
      <w:r w:rsidR="00035C63">
        <w:t>around Brier Island</w:t>
      </w:r>
      <w:r w:rsidR="0067060E">
        <w:t>. M</w:t>
      </w:r>
      <w:r>
        <w:t xml:space="preserve">any of the trawl surveys used for the density analysis </w:t>
      </w:r>
      <w:r w:rsidR="0067060E">
        <w:t>are not</w:t>
      </w:r>
      <w:r>
        <w:t xml:space="preserve"> identified to species level and only four species</w:t>
      </w:r>
      <w:r w:rsidR="0067060E">
        <w:t xml:space="preserve"> are reported</w:t>
      </w:r>
      <w:r>
        <w:t xml:space="preserve"> from the inshore baseline transect survey (MacKay, 1977). </w:t>
      </w:r>
      <w:r w:rsidR="007F1C80">
        <w:t>As very little is known about sponges of the Bay of Fundy</w:t>
      </w:r>
      <w:r w:rsidR="0067060E">
        <w:t>,</w:t>
      </w:r>
      <w:r w:rsidR="007F1C80">
        <w:t xml:space="preserve"> species cannot current</w:t>
      </w:r>
      <w:r w:rsidR="006B1E1F">
        <w:t>ly</w:t>
      </w:r>
      <w:r w:rsidR="007F1C80">
        <w:t xml:space="preserve"> be </w:t>
      </w:r>
      <w:r w:rsidR="0067060E">
        <w:t xml:space="preserve">reliably </w:t>
      </w:r>
      <w:r w:rsidR="007F1C80">
        <w:t xml:space="preserve">identified </w:t>
      </w:r>
      <w:r w:rsidR="00687ACE">
        <w:t>visually;</w:t>
      </w:r>
      <w:r w:rsidR="007F1C80">
        <w:t xml:space="preserve"> therefore much biodiversity information about this important functional group is lost. </w:t>
      </w:r>
      <w:r w:rsidR="00687ACE">
        <w:t xml:space="preserve"> </w:t>
      </w:r>
    </w:p>
    <w:p w:rsidR="00C27E4E" w:rsidRDefault="00C27E4E" w:rsidP="00C27E4E">
      <w:pPr>
        <w:rPr>
          <w:b/>
        </w:rPr>
      </w:pPr>
      <w:r w:rsidRPr="00537371">
        <w:rPr>
          <w:b/>
        </w:rPr>
        <w:t>Primary objectives of project</w:t>
      </w:r>
    </w:p>
    <w:p w:rsidR="00035C63" w:rsidRPr="00537371" w:rsidRDefault="00035C63" w:rsidP="00C27E4E">
      <w:pPr>
        <w:rPr>
          <w:b/>
        </w:rPr>
      </w:pPr>
      <w:r>
        <w:rPr>
          <w:b/>
        </w:rPr>
        <w:t>The objectives of the project are to provide information</w:t>
      </w:r>
      <w:r w:rsidR="00923DC0">
        <w:rPr>
          <w:b/>
        </w:rPr>
        <w:t xml:space="preserve"> to facilitate consideration of </w:t>
      </w:r>
      <w:r>
        <w:rPr>
          <w:b/>
        </w:rPr>
        <w:t>conservation management</w:t>
      </w:r>
      <w:r w:rsidR="00923DC0">
        <w:rPr>
          <w:b/>
        </w:rPr>
        <w:t xml:space="preserve"> options for</w:t>
      </w:r>
      <w:r>
        <w:rPr>
          <w:b/>
        </w:rPr>
        <w:t xml:space="preserve"> this EBSA. This has three major components. </w:t>
      </w:r>
    </w:p>
    <w:p w:rsidR="00C27E4E" w:rsidRPr="00A8551F" w:rsidRDefault="00035C63" w:rsidP="00035C63">
      <w:pPr>
        <w:pStyle w:val="ListParagraph"/>
        <w:numPr>
          <w:ilvl w:val="0"/>
          <w:numId w:val="1"/>
        </w:numPr>
      </w:pPr>
      <w:r w:rsidRPr="00A8551F">
        <w:t>Provide initial qualitative information on inshore habitats and species of Brier Island</w:t>
      </w:r>
      <w:r w:rsidR="00BA45B4">
        <w:t xml:space="preserve"> to validate </w:t>
      </w:r>
      <w:r w:rsidR="006B1E1F">
        <w:t xml:space="preserve">available </w:t>
      </w:r>
      <w:r w:rsidR="00BA45B4">
        <w:t>historical information</w:t>
      </w:r>
      <w:r w:rsidR="00923DC0">
        <w:t xml:space="preserve"> and </w:t>
      </w:r>
      <w:r w:rsidR="006B1E1F">
        <w:t xml:space="preserve">prior </w:t>
      </w:r>
      <w:r w:rsidR="00923DC0">
        <w:t>conclusions</w:t>
      </w:r>
      <w:r w:rsidR="00BA45B4">
        <w:t xml:space="preserve"> used as the basis for identifying this location as an EBSA</w:t>
      </w:r>
      <w:r w:rsidR="005C1C9B">
        <w:t xml:space="preserve">.  These would include </w:t>
      </w:r>
      <w:r w:rsidR="00D62F9D">
        <w:t xml:space="preserve">presence of </w:t>
      </w:r>
      <w:r w:rsidR="005C1C9B">
        <w:t xml:space="preserve">marine algae </w:t>
      </w:r>
      <w:r w:rsidR="00D62F9D">
        <w:t>species with unique dist</w:t>
      </w:r>
      <w:r w:rsidR="000851A7">
        <w:t>ribution within the Bay of Fund</w:t>
      </w:r>
      <w:r w:rsidR="00D62F9D">
        <w:t xml:space="preserve">y as well as the </w:t>
      </w:r>
      <w:r w:rsidR="008A164A">
        <w:t xml:space="preserve">various </w:t>
      </w:r>
      <w:r w:rsidR="005C1C9B">
        <w:t xml:space="preserve">subtidal species found </w:t>
      </w:r>
      <w:r w:rsidR="00D62F9D">
        <w:t>within</w:t>
      </w:r>
      <w:r w:rsidR="005C1C9B">
        <w:t xml:space="preserve"> intertidal habitats due to special environmental conditions</w:t>
      </w:r>
      <w:r w:rsidR="00BA45B4">
        <w:t xml:space="preserve">.  </w:t>
      </w:r>
    </w:p>
    <w:p w:rsidR="00035C63" w:rsidRPr="00A8551F" w:rsidRDefault="00035C63" w:rsidP="00035C63">
      <w:pPr>
        <w:pStyle w:val="ListParagraph"/>
        <w:numPr>
          <w:ilvl w:val="0"/>
          <w:numId w:val="1"/>
        </w:numPr>
      </w:pPr>
      <w:r w:rsidRPr="00A8551F">
        <w:lastRenderedPageBreak/>
        <w:t>Perform more detailed quantitative surveys of inshore and offshore Brier Island using methodologies developed for other Bay of Fundy EBSAs</w:t>
      </w:r>
      <w:r w:rsidR="00BA45B4">
        <w:t xml:space="preserve"> to support regional MPA network planning </w:t>
      </w:r>
      <w:r w:rsidR="006B1E1F">
        <w:t xml:space="preserve">to provide </w:t>
      </w:r>
      <w:r w:rsidR="00BA45B4">
        <w:t xml:space="preserve">relative scales of contribution for species diversity and habitat coverage.  </w:t>
      </w:r>
    </w:p>
    <w:p w:rsidR="00186536" w:rsidRPr="00A8551F" w:rsidRDefault="00035C63" w:rsidP="0002333A">
      <w:pPr>
        <w:pStyle w:val="ListParagraph"/>
        <w:numPr>
          <w:ilvl w:val="0"/>
          <w:numId w:val="1"/>
        </w:numPr>
      </w:pPr>
      <w:r w:rsidRPr="00A8551F">
        <w:t>Report on sponge biodiversity of Brier Island and immediate offshore area</w:t>
      </w:r>
      <w:r w:rsidR="00BA45B4">
        <w:t xml:space="preserve"> </w:t>
      </w:r>
      <w:r w:rsidR="005C1C9B">
        <w:t xml:space="preserve">as these were identified as </w:t>
      </w:r>
      <w:r w:rsidR="002222CD">
        <w:t xml:space="preserve">potentially important </w:t>
      </w:r>
      <w:r w:rsidR="005C1C9B">
        <w:t xml:space="preserve">aggregations of sensitive benthic species </w:t>
      </w:r>
      <w:r w:rsidR="002222CD">
        <w:t xml:space="preserve">within </w:t>
      </w:r>
      <w:r w:rsidR="005C1C9B">
        <w:t xml:space="preserve">this region.  </w:t>
      </w:r>
    </w:p>
    <w:p w:rsidR="00075DB3" w:rsidRDefault="0002333A" w:rsidP="0002333A">
      <w:pPr>
        <w:rPr>
          <w:b/>
        </w:rPr>
      </w:pPr>
      <w:r w:rsidRPr="00075DB3">
        <w:rPr>
          <w:b/>
        </w:rPr>
        <w:t xml:space="preserve">Description of work </w:t>
      </w:r>
    </w:p>
    <w:p w:rsidR="00923DC0" w:rsidRDefault="00923DC0" w:rsidP="0002333A">
      <w:pPr>
        <w:rPr>
          <w:b/>
        </w:rPr>
      </w:pPr>
      <w:r>
        <w:rPr>
          <w:b/>
        </w:rPr>
        <w:t>The following project outline covers</w:t>
      </w:r>
      <w:r w:rsidR="006B1E1F">
        <w:rPr>
          <w:b/>
        </w:rPr>
        <w:t xml:space="preserve"> both</w:t>
      </w:r>
      <w:r>
        <w:rPr>
          <w:b/>
        </w:rPr>
        <w:t xml:space="preserve"> individual and joint roles for undertaking research activities, a</w:t>
      </w:r>
      <w:r w:rsidR="006B1E1F">
        <w:rPr>
          <w:b/>
        </w:rPr>
        <w:t xml:space="preserve">s well as lead assignments for </w:t>
      </w:r>
      <w:r>
        <w:rPr>
          <w:b/>
        </w:rPr>
        <w:t xml:space="preserve">project reporting among the three project investigators. The specific funding mechanism(s) used to support the research and </w:t>
      </w:r>
      <w:r w:rsidR="006B1E1F">
        <w:rPr>
          <w:b/>
        </w:rPr>
        <w:t xml:space="preserve">the format(s) and review processes requested for </w:t>
      </w:r>
      <w:r>
        <w:rPr>
          <w:b/>
        </w:rPr>
        <w:t xml:space="preserve">science advice delivery will influence the final “packaging” of the project. </w:t>
      </w:r>
    </w:p>
    <w:p w:rsidR="00035C63" w:rsidRPr="00075DB3" w:rsidRDefault="00035C63" w:rsidP="0002333A">
      <w:pPr>
        <w:rPr>
          <w:b/>
        </w:rPr>
      </w:pPr>
      <w:r w:rsidRPr="00075DB3">
        <w:rPr>
          <w:b/>
        </w:rPr>
        <w:t>Year 1</w:t>
      </w:r>
    </w:p>
    <w:p w:rsidR="00BC3991" w:rsidRPr="00F92A77" w:rsidRDefault="00A8551F" w:rsidP="00BC3991">
      <w:pPr>
        <w:pStyle w:val="ListParagraph"/>
        <w:numPr>
          <w:ilvl w:val="0"/>
          <w:numId w:val="2"/>
        </w:numPr>
      </w:pPr>
      <w:r w:rsidRPr="00F92A77">
        <w:t xml:space="preserve">Desk study collating and reporting on existing survey data/local knowledge from this region (May/June 2017) </w:t>
      </w:r>
      <w:r w:rsidR="00075DB3" w:rsidRPr="00F92A77">
        <w:t>(ARC</w:t>
      </w:r>
      <w:r w:rsidR="00761B0C" w:rsidRPr="00F92A77">
        <w:t xml:space="preserve">, </w:t>
      </w:r>
      <w:r w:rsidR="00BC3991" w:rsidRPr="00F92A77">
        <w:t>DFO</w:t>
      </w:r>
      <w:r w:rsidR="00761B0C" w:rsidRPr="00F92A77">
        <w:t>-</w:t>
      </w:r>
      <w:r w:rsidR="00BC3991" w:rsidRPr="00F92A77">
        <w:t>Cooper</w:t>
      </w:r>
      <w:r w:rsidR="00075DB3" w:rsidRPr="00F92A77">
        <w:t xml:space="preserve">). </w:t>
      </w:r>
      <w:r w:rsidR="00BC3991" w:rsidRPr="00F92A77">
        <w:t xml:space="preserve"> </w:t>
      </w:r>
    </w:p>
    <w:p w:rsidR="00BC3991" w:rsidRPr="00F92A77" w:rsidRDefault="00BC3991" w:rsidP="00BC3991">
      <w:pPr>
        <w:pStyle w:val="ListParagraph"/>
        <w:numPr>
          <w:ilvl w:val="0"/>
          <w:numId w:val="2"/>
        </w:numPr>
      </w:pPr>
      <w:r w:rsidRPr="00F92A77">
        <w:t xml:space="preserve">Development of </w:t>
      </w:r>
      <w:r w:rsidR="00C50E7F" w:rsidRPr="00F92A77">
        <w:t>region</w:t>
      </w:r>
      <w:r w:rsidR="00923DC0" w:rsidRPr="00F92A77">
        <w:t>-</w:t>
      </w:r>
      <w:r w:rsidR="00C50E7F" w:rsidRPr="00F92A77">
        <w:t xml:space="preserve">appropriate </w:t>
      </w:r>
      <w:r w:rsidRPr="00F92A77">
        <w:t xml:space="preserve">field identification guides and contemporary sampling protocols consistent with international standards and methods (ARC).  </w:t>
      </w:r>
    </w:p>
    <w:p w:rsidR="00BC3991" w:rsidRPr="00F92A77" w:rsidRDefault="00BC3991" w:rsidP="00BC3991">
      <w:pPr>
        <w:pStyle w:val="ListParagraph"/>
        <w:numPr>
          <w:ilvl w:val="0"/>
          <w:numId w:val="2"/>
        </w:numPr>
      </w:pPr>
      <w:r w:rsidRPr="00F92A77">
        <w:t>Training/orientation of dive team in methods of field identification and sampling protocols (ARC</w:t>
      </w:r>
      <w:r w:rsidR="00761B0C" w:rsidRPr="00F92A77">
        <w:t xml:space="preserve">, </w:t>
      </w:r>
      <w:r w:rsidRPr="00F92A77">
        <w:t xml:space="preserve">DFO).  </w:t>
      </w:r>
    </w:p>
    <w:p w:rsidR="00A8551F" w:rsidRPr="00F92A77" w:rsidRDefault="00A8551F" w:rsidP="00A8551F">
      <w:pPr>
        <w:pStyle w:val="ListParagraph"/>
        <w:numPr>
          <w:ilvl w:val="0"/>
          <w:numId w:val="2"/>
        </w:numPr>
      </w:pPr>
      <w:r w:rsidRPr="00F92A77">
        <w:t xml:space="preserve">Two weeks </w:t>
      </w:r>
      <w:r w:rsidR="006B1E1F" w:rsidRPr="00F92A77">
        <w:t xml:space="preserve">of </w:t>
      </w:r>
      <w:r w:rsidRPr="00F92A77">
        <w:t>baseline diving survey work identifying and reporting on inshore sites of key importance (August/September 2017)</w:t>
      </w:r>
      <w:r w:rsidR="00075DB3" w:rsidRPr="00F92A77">
        <w:t xml:space="preserve">. </w:t>
      </w:r>
      <w:r w:rsidR="00BC3991" w:rsidRPr="00F92A77">
        <w:t xml:space="preserve"> </w:t>
      </w:r>
      <w:r w:rsidR="00075DB3" w:rsidRPr="00F92A77">
        <w:t xml:space="preserve">The survey team would be composed of ARC staff and DFO staff from SABS and BIO and would dive from </w:t>
      </w:r>
      <w:r w:rsidR="00923DC0" w:rsidRPr="00F92A77">
        <w:t xml:space="preserve">the </w:t>
      </w:r>
      <w:r w:rsidR="00075DB3" w:rsidRPr="00F92A77">
        <w:t>DFO</w:t>
      </w:r>
      <w:r w:rsidR="00923DC0" w:rsidRPr="00F92A77">
        <w:t>-SABS dive support</w:t>
      </w:r>
      <w:r w:rsidR="00075DB3" w:rsidRPr="00F92A77">
        <w:t xml:space="preserve"> vessel</w:t>
      </w:r>
      <w:r w:rsidR="006B1E1F" w:rsidRPr="00F92A77">
        <w:t xml:space="preserve"> Seawolf</w:t>
      </w:r>
      <w:r w:rsidR="00075DB3" w:rsidRPr="00F92A77">
        <w:t xml:space="preserve">. </w:t>
      </w:r>
      <w:r w:rsidR="003E58F6" w:rsidRPr="00F92A77">
        <w:t xml:space="preserve"> </w:t>
      </w:r>
    </w:p>
    <w:p w:rsidR="00A8551F" w:rsidRPr="00F92A77" w:rsidRDefault="00A8551F" w:rsidP="00A8551F">
      <w:pPr>
        <w:pStyle w:val="ListParagraph"/>
        <w:numPr>
          <w:ilvl w:val="0"/>
          <w:numId w:val="2"/>
        </w:numPr>
      </w:pPr>
      <w:r w:rsidRPr="00F92A77">
        <w:t>Taxonomic work on species</w:t>
      </w:r>
      <w:r w:rsidR="00761B0C" w:rsidRPr="00F92A77">
        <w:t>, QA/QC</w:t>
      </w:r>
      <w:r w:rsidR="00075DB3" w:rsidRPr="00F92A77">
        <w:t xml:space="preserve"> </w:t>
      </w:r>
      <w:r w:rsidR="00923DC0" w:rsidRPr="00F92A77">
        <w:t xml:space="preserve">(October 2017-March 2018) </w:t>
      </w:r>
      <w:r w:rsidR="00075DB3" w:rsidRPr="00F92A77">
        <w:t>(ARC)</w:t>
      </w:r>
      <w:r w:rsidRPr="00F92A77">
        <w:t xml:space="preserve">. Samples will be collected </w:t>
      </w:r>
      <w:r w:rsidR="006B1E1F" w:rsidRPr="00F92A77">
        <w:t>during</w:t>
      </w:r>
      <w:r w:rsidRPr="00F92A77">
        <w:t xml:space="preserve"> the diving surveys and </w:t>
      </w:r>
      <w:r w:rsidR="006B1E1F" w:rsidRPr="00F92A77">
        <w:t xml:space="preserve">from </w:t>
      </w:r>
      <w:r w:rsidRPr="00F92A77">
        <w:t xml:space="preserve">other sources (e.g. DFO trawl collections). Identification of these will enable a comprehensive species list to be compiled and </w:t>
      </w:r>
      <w:r w:rsidR="006B1E1F" w:rsidRPr="00F92A77">
        <w:t xml:space="preserve">allow for </w:t>
      </w:r>
      <w:r w:rsidRPr="00F92A77">
        <w:t>species (particularly sponges) to be identified visually from video and photographs from sampling in Year 2</w:t>
      </w:r>
      <w:r w:rsidR="006B1E1F" w:rsidRPr="00F92A77">
        <w:t>.</w:t>
      </w:r>
    </w:p>
    <w:p w:rsidR="00A8551F" w:rsidRPr="00075DB3" w:rsidRDefault="00A8551F" w:rsidP="00A8551F">
      <w:pPr>
        <w:ind w:left="360"/>
        <w:rPr>
          <w:b/>
        </w:rPr>
      </w:pPr>
      <w:r w:rsidRPr="00075DB3">
        <w:rPr>
          <w:b/>
        </w:rPr>
        <w:t>Year 2</w:t>
      </w:r>
    </w:p>
    <w:p w:rsidR="00075DB3" w:rsidRDefault="00E909CE" w:rsidP="00075DB3">
      <w:pPr>
        <w:pStyle w:val="ListParagraph"/>
        <w:numPr>
          <w:ilvl w:val="0"/>
          <w:numId w:val="3"/>
        </w:numPr>
      </w:pPr>
      <w:r>
        <w:t xml:space="preserve">Follow-up sampling of both </w:t>
      </w:r>
      <w:r w:rsidR="00075DB3">
        <w:t xml:space="preserve">inshore and offshore areas using standardised </w:t>
      </w:r>
      <w:r>
        <w:t xml:space="preserve">coastal EBSA survey </w:t>
      </w:r>
      <w:r w:rsidR="00075DB3">
        <w:t xml:space="preserve">protocols developed as part of a current SPERA project </w:t>
      </w:r>
      <w:r w:rsidR="00B20B04">
        <w:t xml:space="preserve">led </w:t>
      </w:r>
      <w:r w:rsidR="00075DB3">
        <w:t xml:space="preserve">by Peter Lawton and Andrew Cooper. This would involve diver transects </w:t>
      </w:r>
      <w:r w:rsidR="00E7261C">
        <w:t xml:space="preserve">yielding quantitative data on species distribution </w:t>
      </w:r>
      <w:r w:rsidR="00075DB3">
        <w:t>(</w:t>
      </w:r>
      <w:r>
        <w:t xml:space="preserve">1 to </w:t>
      </w:r>
      <w:r w:rsidR="00075DB3">
        <w:t xml:space="preserve">2 weeks) and remote </w:t>
      </w:r>
      <w:r>
        <w:t xml:space="preserve">seabed </w:t>
      </w:r>
      <w:r w:rsidR="00075DB3">
        <w:t>video surveys of areas beyond diving depths (2 weeks).</w:t>
      </w:r>
      <w:r w:rsidR="007F1C80">
        <w:t xml:space="preserve"> This </w:t>
      </w:r>
      <w:r w:rsidR="00E7261C">
        <w:t xml:space="preserve">second year </w:t>
      </w:r>
      <w:r w:rsidR="00B20B04">
        <w:t xml:space="preserve">of </w:t>
      </w:r>
      <w:r w:rsidR="00E7261C">
        <w:t xml:space="preserve">field </w:t>
      </w:r>
      <w:r>
        <w:t>ac</w:t>
      </w:r>
      <w:r w:rsidR="00E7261C">
        <w:t xml:space="preserve">tivity would involve </w:t>
      </w:r>
      <w:r w:rsidR="00752A50">
        <w:t xml:space="preserve">the </w:t>
      </w:r>
      <w:r w:rsidR="00E7261C">
        <w:t>ground</w:t>
      </w:r>
      <w:r w:rsidR="00B20B04">
        <w:t>-</w:t>
      </w:r>
      <w:r w:rsidR="00E7261C">
        <w:t xml:space="preserve">truth </w:t>
      </w:r>
      <w:r w:rsidR="00752A50">
        <w:t xml:space="preserve">of </w:t>
      </w:r>
      <w:r>
        <w:t xml:space="preserve">sponge and other fauna </w:t>
      </w:r>
      <w:r w:rsidR="00E7261C">
        <w:t>occurrence in</w:t>
      </w:r>
      <w:r>
        <w:t xml:space="preserve"> </w:t>
      </w:r>
      <w:r w:rsidR="007F1C80">
        <w:t>offshore areas indicated as significant</w:t>
      </w:r>
      <w:r w:rsidR="00E7261C">
        <w:t xml:space="preserve"> for sponges</w:t>
      </w:r>
      <w:r w:rsidR="007F1C80">
        <w:t xml:space="preserve"> by Kenchington et al. (2016). </w:t>
      </w:r>
      <w:r w:rsidR="00E7261C">
        <w:t>For the 2018 field season it is anticipated that a new winch deployment system and cabling will</w:t>
      </w:r>
      <w:r w:rsidR="00B20B04">
        <w:t xml:space="preserve"> have</w:t>
      </w:r>
      <w:r w:rsidR="00E7261C">
        <w:t xml:space="preserve"> </w:t>
      </w:r>
      <w:r w:rsidR="00E7261C">
        <w:lastRenderedPageBreak/>
        <w:t>be</w:t>
      </w:r>
      <w:r w:rsidR="00B20B04">
        <w:t>en</w:t>
      </w:r>
      <w:r w:rsidR="00E7261C">
        <w:t xml:space="preserve"> tested and operational to extend the current depth limit of the SABS coastal surface-deployed seabed video system beyond its current 80m depth restriction (potentially to over 120m).</w:t>
      </w:r>
    </w:p>
    <w:p w:rsidR="00B20B04" w:rsidRPr="00537371" w:rsidRDefault="00075DB3" w:rsidP="00075DB3">
      <w:pPr>
        <w:pStyle w:val="ListParagraph"/>
        <w:numPr>
          <w:ilvl w:val="0"/>
          <w:numId w:val="3"/>
        </w:numPr>
      </w:pPr>
      <w:r>
        <w:t>Analysis and reporting on sampling</w:t>
      </w:r>
      <w:r w:rsidR="00E909CE">
        <w:t xml:space="preserve"> of Brier Island habitats (including comparisons with other Bay of Fundy EBSAs); addition of Brier Island EBSA photo- and video-media to DFO image databases and libraries created through the SPERA project</w:t>
      </w:r>
      <w:r w:rsidR="00761B0C">
        <w:t xml:space="preserve"> (DFO-Lawton)</w:t>
      </w:r>
      <w:r>
        <w:t>.</w:t>
      </w:r>
      <w:r w:rsidR="00E909CE">
        <w:t xml:space="preserve">This work will be conducted in the Geospatial Image Analysis Laboratory at DFO-SABS. The technical work of quantitative analysis of the image data </w:t>
      </w:r>
      <w:r w:rsidR="002C727B">
        <w:t xml:space="preserve">and other assistance with project analysis and reporting in Y2 is proposed to be </w:t>
      </w:r>
      <w:r w:rsidR="00E909CE">
        <w:t xml:space="preserve">undertaken by a </w:t>
      </w:r>
      <w:r w:rsidR="00666734">
        <w:t>Biologist to be hired within DFO</w:t>
      </w:r>
      <w:r w:rsidR="002C727B">
        <w:t xml:space="preserve">. Alternatively, depending on the level and type of funds available, </w:t>
      </w:r>
      <w:r w:rsidR="00666734">
        <w:t>an ARC staff member working within the DFO Imaging Lab</w:t>
      </w:r>
      <w:r w:rsidR="002C727B">
        <w:t xml:space="preserve"> (salary rates are described in the Budget section)</w:t>
      </w:r>
      <w:r w:rsidR="00666734">
        <w:t>.</w:t>
      </w:r>
      <w:r w:rsidR="00A8551F">
        <w:t xml:space="preserve"> </w:t>
      </w:r>
    </w:p>
    <w:p w:rsidR="002C727B" w:rsidRDefault="002C727B">
      <w:pPr>
        <w:rPr>
          <w:b/>
        </w:rPr>
      </w:pPr>
      <w:r>
        <w:rPr>
          <w:b/>
        </w:rPr>
        <w:br w:type="page"/>
      </w:r>
    </w:p>
    <w:p w:rsidR="0002333A" w:rsidRPr="00075DB3" w:rsidRDefault="0002333A" w:rsidP="0002333A">
      <w:pPr>
        <w:rPr>
          <w:b/>
        </w:rPr>
      </w:pPr>
      <w:r w:rsidRPr="00075DB3">
        <w:rPr>
          <w:b/>
        </w:rPr>
        <w:lastRenderedPageBreak/>
        <w:t xml:space="preserve">Products/Deliverables [e.g., report(s), </w:t>
      </w:r>
      <w:r w:rsidR="00B20B04">
        <w:rPr>
          <w:b/>
        </w:rPr>
        <w:t xml:space="preserve">science advice, </w:t>
      </w:r>
      <w:r w:rsidRPr="00075DB3">
        <w:rPr>
          <w:b/>
        </w:rPr>
        <w:t xml:space="preserve">photographs </w:t>
      </w:r>
      <w:r w:rsidR="00B20B04">
        <w:rPr>
          <w:b/>
        </w:rPr>
        <w:t>and</w:t>
      </w:r>
      <w:r w:rsidRPr="00075DB3">
        <w:rPr>
          <w:b/>
        </w:rPr>
        <w:t xml:space="preserve"> videos to be shared with DFO]</w:t>
      </w:r>
    </w:p>
    <w:p w:rsidR="00075DB3" w:rsidRDefault="00075DB3" w:rsidP="0002333A">
      <w:pPr>
        <w:pStyle w:val="ListParagraph"/>
        <w:numPr>
          <w:ilvl w:val="0"/>
          <w:numId w:val="4"/>
        </w:numPr>
      </w:pPr>
      <w:r>
        <w:t xml:space="preserve">Report on </w:t>
      </w:r>
      <w:r w:rsidR="00752A50">
        <w:t xml:space="preserve">selected </w:t>
      </w:r>
      <w:r>
        <w:t xml:space="preserve">sub-tidal habitats and species of Brier Island Area. </w:t>
      </w:r>
      <w:r w:rsidR="00BC3991">
        <w:t xml:space="preserve"> </w:t>
      </w:r>
      <w:r>
        <w:t>To incorporate review of existing information from desk study and survey results</w:t>
      </w:r>
      <w:r w:rsidR="00BC3991">
        <w:t xml:space="preserve"> (</w:t>
      </w:r>
      <w:r w:rsidR="00761B0C">
        <w:t xml:space="preserve">lead </w:t>
      </w:r>
      <w:r w:rsidR="00BC3991">
        <w:t xml:space="preserve">DFO-Cooper).  </w:t>
      </w:r>
    </w:p>
    <w:p w:rsidR="00075DB3" w:rsidRPr="004A7937" w:rsidRDefault="00075DB3" w:rsidP="0002333A">
      <w:pPr>
        <w:pStyle w:val="ListParagraph"/>
        <w:numPr>
          <w:ilvl w:val="0"/>
          <w:numId w:val="4"/>
        </w:numPr>
        <w:rPr>
          <w:i/>
        </w:rPr>
      </w:pPr>
      <w:r>
        <w:t>Collection</w:t>
      </w:r>
      <w:r w:rsidR="00E909CE">
        <w:t xml:space="preserve"> and availability</w:t>
      </w:r>
      <w:r w:rsidR="00666734">
        <w:t xml:space="preserve"> (distribution/archival)</w:t>
      </w:r>
      <w:r>
        <w:t xml:space="preserve"> of</w:t>
      </w:r>
      <w:r w:rsidR="008A164A">
        <w:t xml:space="preserve"> geo-referenced</w:t>
      </w:r>
      <w:r>
        <w:t xml:space="preserve"> videos, photos and survey datasheets from </w:t>
      </w:r>
      <w:r w:rsidR="00666734">
        <w:t xml:space="preserve">project </w:t>
      </w:r>
      <w:r>
        <w:t>fieldwork</w:t>
      </w:r>
      <w:r w:rsidR="00BC3991">
        <w:t xml:space="preserve"> (</w:t>
      </w:r>
      <w:r w:rsidR="00761B0C">
        <w:t xml:space="preserve">lead </w:t>
      </w:r>
      <w:r w:rsidR="00EB0B55">
        <w:t>D</w:t>
      </w:r>
      <w:r w:rsidR="00BC3991">
        <w:t>FO</w:t>
      </w:r>
      <w:r w:rsidR="00761B0C">
        <w:t>-Lawton</w:t>
      </w:r>
      <w:r w:rsidR="00BC3991">
        <w:t xml:space="preserve">).  </w:t>
      </w:r>
      <w:r w:rsidR="00E909CE">
        <w:t xml:space="preserve">Both the first and second years of field survey activity will yield important new scientific </w:t>
      </w:r>
      <w:r w:rsidR="00E7261C">
        <w:t xml:space="preserve">reference material on </w:t>
      </w:r>
      <w:r w:rsidR="00E909CE">
        <w:t xml:space="preserve">species and habitat characteristics in this EBSA. The team will build upon project and image database approaches developed in the current SPERA project led by Lawton and Cooper. </w:t>
      </w:r>
      <w:r w:rsidR="00666734">
        <w:rPr>
          <w:i/>
        </w:rPr>
        <w:t xml:space="preserve"> </w:t>
      </w:r>
    </w:p>
    <w:p w:rsidR="00BC3991" w:rsidRDefault="00761B0C" w:rsidP="0002333A">
      <w:pPr>
        <w:pStyle w:val="ListParagraph"/>
        <w:numPr>
          <w:ilvl w:val="0"/>
          <w:numId w:val="4"/>
        </w:numPr>
      </w:pPr>
      <w:r>
        <w:t xml:space="preserve">Quantitative analysis of sub-tidal habitat and species of Brier Island Area relative to other regions within the Bay of Fundy and Scotian Shelf (lead DFO-Lawton).  </w:t>
      </w:r>
    </w:p>
    <w:p w:rsidR="00075DB3" w:rsidRPr="00F92A77" w:rsidRDefault="00075DB3" w:rsidP="0002333A">
      <w:pPr>
        <w:pStyle w:val="ListParagraph"/>
        <w:numPr>
          <w:ilvl w:val="0"/>
          <w:numId w:val="4"/>
        </w:numPr>
      </w:pPr>
      <w:r w:rsidRPr="00F92A77">
        <w:t>Reference collection of species (held in DFO collections at the ARC)</w:t>
      </w:r>
      <w:r w:rsidR="00BC3991" w:rsidRPr="00F92A77">
        <w:t xml:space="preserve">.  </w:t>
      </w:r>
    </w:p>
    <w:p w:rsidR="00075DB3" w:rsidRPr="00F92A77" w:rsidRDefault="00075DB3" w:rsidP="00075DB3">
      <w:pPr>
        <w:pStyle w:val="ListParagraph"/>
        <w:numPr>
          <w:ilvl w:val="0"/>
          <w:numId w:val="4"/>
        </w:numPr>
      </w:pPr>
      <w:r w:rsidRPr="00F92A77">
        <w:t xml:space="preserve">Report on sponge biodiversity </w:t>
      </w:r>
      <w:r w:rsidR="00BC27B1" w:rsidRPr="00F92A77">
        <w:t>i</w:t>
      </w:r>
      <w:r w:rsidRPr="00F92A77">
        <w:t>n the region, to include information on visual identification of sponge species</w:t>
      </w:r>
      <w:r w:rsidR="00BC3991" w:rsidRPr="00F92A77">
        <w:t xml:space="preserve"> (</w:t>
      </w:r>
      <w:r w:rsidR="00761B0C" w:rsidRPr="00F92A77">
        <w:t xml:space="preserve">lead </w:t>
      </w:r>
      <w:r w:rsidR="00BC3991" w:rsidRPr="00F92A77">
        <w:t>ARC-Goodwin)</w:t>
      </w:r>
      <w:r w:rsidRPr="00F92A77">
        <w:t xml:space="preserve">.  </w:t>
      </w:r>
    </w:p>
    <w:p w:rsidR="00FD2BD1" w:rsidRPr="008C3765" w:rsidRDefault="00FD2BD1" w:rsidP="00075DB3">
      <w:pPr>
        <w:rPr>
          <w:b/>
        </w:rPr>
      </w:pPr>
      <w:r w:rsidRPr="008C3765">
        <w:rPr>
          <w:b/>
        </w:rPr>
        <w:t>Data management</w:t>
      </w:r>
    </w:p>
    <w:p w:rsidR="00A62FA9" w:rsidRDefault="004B5D71" w:rsidP="00075DB3">
      <w:r>
        <w:t xml:space="preserve">Data and information generated through this project </w:t>
      </w:r>
      <w:r w:rsidR="0002716F">
        <w:t>is to</w:t>
      </w:r>
      <w:r>
        <w:t xml:space="preserve"> be managed </w:t>
      </w:r>
      <w:r w:rsidR="0002716F">
        <w:t>under the</w:t>
      </w:r>
      <w:r>
        <w:t xml:space="preserve"> data management polic</w:t>
      </w:r>
      <w:r w:rsidR="0002716F">
        <w:t>ies for</w:t>
      </w:r>
      <w:r>
        <w:t xml:space="preserve"> the Department of Fisheries and Oceans in a manner is consistent with Treasury Board Secretariat Directive on Open Government (October 9</w:t>
      </w:r>
      <w:r w:rsidRPr="004A7937">
        <w:rPr>
          <w:vertAlign w:val="superscript"/>
        </w:rPr>
        <w:t>th</w:t>
      </w:r>
      <w:r>
        <w:t xml:space="preserve">. 2014).  </w:t>
      </w:r>
      <w:r w:rsidR="00761B0C">
        <w:t xml:space="preserve">This will include metadata, </w:t>
      </w:r>
      <w:r w:rsidR="00EB0B55">
        <w:t>appropriate a</w:t>
      </w:r>
      <w:r w:rsidR="00761B0C">
        <w:t xml:space="preserve">rchive of data and reports, </w:t>
      </w:r>
      <w:r w:rsidR="00EB0B55">
        <w:t>ensuring</w:t>
      </w:r>
      <w:r w:rsidR="00A62FA9">
        <w:t xml:space="preserve"> </w:t>
      </w:r>
      <w:r w:rsidR="00761B0C">
        <w:t xml:space="preserve">public discovery and accessibility of data and reports, </w:t>
      </w:r>
      <w:r w:rsidR="00A62FA9">
        <w:t>and</w:t>
      </w:r>
      <w:r w:rsidR="00EB0B55">
        <w:t xml:space="preserve"> the</w:t>
      </w:r>
      <w:r w:rsidR="00A62FA9">
        <w:t xml:space="preserve"> </w:t>
      </w:r>
      <w:r w:rsidR="00761B0C">
        <w:t xml:space="preserve">recognition </w:t>
      </w:r>
      <w:r w:rsidR="00A62FA9">
        <w:t xml:space="preserve">(citation) </w:t>
      </w:r>
      <w:r w:rsidR="00761B0C">
        <w:t>of researche</w:t>
      </w:r>
      <w:r w:rsidR="00A62FA9">
        <w:t>r</w:t>
      </w:r>
      <w:r w:rsidR="00761B0C">
        <w:t xml:space="preserve">s </w:t>
      </w:r>
      <w:r w:rsidR="00A62FA9">
        <w:t xml:space="preserve">and institutions </w:t>
      </w:r>
      <w:r w:rsidR="00761B0C">
        <w:t>involved</w:t>
      </w:r>
      <w:r w:rsidR="00A62FA9">
        <w:t xml:space="preserve">.  </w:t>
      </w:r>
    </w:p>
    <w:p w:rsidR="00582426" w:rsidRDefault="00582426">
      <w:r>
        <w:br w:type="page"/>
      </w:r>
    </w:p>
    <w:p w:rsidR="00582426" w:rsidRPr="00582426" w:rsidRDefault="00582426" w:rsidP="008C3765">
      <w:pPr>
        <w:spacing w:after="0" w:line="240" w:lineRule="auto"/>
        <w:ind w:left="360"/>
        <w:jc w:val="both"/>
        <w:rPr>
          <w:rFonts w:ascii="Arial" w:eastAsia="Times New Roman" w:hAnsi="Arial" w:cs="Arial"/>
          <w:b/>
          <w:lang w:val="en-GB"/>
        </w:rPr>
      </w:pPr>
      <w:r w:rsidRPr="00582426">
        <w:rPr>
          <w:rFonts w:ascii="Arial" w:eastAsia="Times New Roman" w:hAnsi="Arial" w:cs="Arial"/>
          <w:b/>
          <w:caps/>
          <w:lang w:val="en-GB"/>
        </w:rPr>
        <w:lastRenderedPageBreak/>
        <w:t>Budget Tables</w:t>
      </w:r>
      <w:r w:rsidRPr="00582426">
        <w:rPr>
          <w:rFonts w:ascii="Arial" w:eastAsia="Times New Roman" w:hAnsi="Arial" w:cs="Arial"/>
          <w:b/>
          <w:lang w:val="en-GB"/>
        </w:rPr>
        <w:t xml:space="preserve"> ($000’s)</w:t>
      </w:r>
    </w:p>
    <w:p w:rsidR="00582426" w:rsidRPr="00582426" w:rsidRDefault="00582426" w:rsidP="00582426">
      <w:pPr>
        <w:spacing w:after="0" w:line="240" w:lineRule="auto"/>
        <w:jc w:val="both"/>
        <w:rPr>
          <w:rFonts w:ascii="Arial" w:eastAsia="Times New Roman" w:hAnsi="Arial" w:cs="Arial"/>
          <w:b/>
          <w:lang w:val="en-GB"/>
        </w:rPr>
      </w:pPr>
    </w:p>
    <w:p w:rsidR="00582426" w:rsidRPr="00582426" w:rsidRDefault="00582426" w:rsidP="00582426">
      <w:pPr>
        <w:numPr>
          <w:ilvl w:val="12"/>
          <w:numId w:val="0"/>
        </w:numPr>
        <w:spacing w:after="0" w:line="240" w:lineRule="auto"/>
        <w:jc w:val="both"/>
        <w:rPr>
          <w:rFonts w:ascii="Arial" w:eastAsia="Times New Roman" w:hAnsi="Arial" w:cs="Times New Roman"/>
          <w:b/>
          <w:i/>
          <w:sz w:val="28"/>
          <w:szCs w:val="28"/>
          <w:lang w:val="en-GB"/>
        </w:rPr>
      </w:pPr>
      <w:r w:rsidRPr="00582426">
        <w:rPr>
          <w:rFonts w:ascii="Arial" w:eastAsia="Times New Roman" w:hAnsi="Arial" w:cs="Times New Roman"/>
          <w:b/>
          <w:i/>
          <w:sz w:val="28"/>
          <w:szCs w:val="28"/>
          <w:lang w:val="en-GB"/>
        </w:rPr>
        <w:t>201</w:t>
      </w:r>
      <w:r>
        <w:rPr>
          <w:rFonts w:ascii="Arial" w:eastAsia="Times New Roman" w:hAnsi="Arial" w:cs="Times New Roman"/>
          <w:b/>
          <w:i/>
          <w:sz w:val="28"/>
          <w:szCs w:val="28"/>
          <w:lang w:val="en-GB"/>
        </w:rPr>
        <w:t>7</w:t>
      </w:r>
      <w:r w:rsidRPr="00582426">
        <w:rPr>
          <w:rFonts w:ascii="Arial" w:eastAsia="Times New Roman" w:hAnsi="Arial" w:cs="Times New Roman"/>
          <w:b/>
          <w:i/>
          <w:sz w:val="28"/>
          <w:szCs w:val="28"/>
          <w:lang w:val="en-GB"/>
        </w:rPr>
        <w:t>/1</w:t>
      </w:r>
      <w:r>
        <w:rPr>
          <w:rFonts w:ascii="Arial" w:eastAsia="Times New Roman" w:hAnsi="Arial" w:cs="Times New Roman"/>
          <w:b/>
          <w:i/>
          <w:sz w:val="28"/>
          <w:szCs w:val="28"/>
          <w:lang w:val="en-GB"/>
        </w:rPr>
        <w:t>8</w:t>
      </w:r>
    </w:p>
    <w:p w:rsidR="00582426" w:rsidRPr="00582426" w:rsidRDefault="00582426" w:rsidP="00582426">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t>Summary of overall project cost</w:t>
      </w:r>
    </w:p>
    <w:p w:rsidR="00582426" w:rsidRPr="00582426" w:rsidRDefault="00582426" w:rsidP="00582426">
      <w:pPr>
        <w:numPr>
          <w:ilvl w:val="12"/>
          <w:numId w:val="0"/>
        </w:numPr>
        <w:spacing w:after="0" w:line="240" w:lineRule="auto"/>
        <w:jc w:val="both"/>
        <w:rPr>
          <w:rFonts w:ascii="Arial" w:eastAsia="Times New Roman" w:hAnsi="Arial" w:cs="Times New Roman"/>
          <w:b/>
          <w:i/>
          <w:sz w:val="20"/>
          <w:szCs w:val="20"/>
          <w:lang w:val="en-GB"/>
        </w:rPr>
      </w:pPr>
    </w:p>
    <w:tbl>
      <w:tblPr>
        <w:tblStyle w:val="TableGrid"/>
        <w:tblW w:w="3981" w:type="pct"/>
        <w:tblLook w:val="01E0" w:firstRow="1" w:lastRow="1" w:firstColumn="1" w:lastColumn="1" w:noHBand="0" w:noVBand="0"/>
      </w:tblPr>
      <w:tblGrid>
        <w:gridCol w:w="1314"/>
        <w:gridCol w:w="1172"/>
        <w:gridCol w:w="984"/>
        <w:gridCol w:w="1320"/>
        <w:gridCol w:w="914"/>
        <w:gridCol w:w="1006"/>
        <w:gridCol w:w="914"/>
      </w:tblGrid>
      <w:tr w:rsidR="007C5113" w:rsidRPr="00582426" w:rsidTr="00BC27B1">
        <w:tc>
          <w:tcPr>
            <w:tcW w:w="871" w:type="pct"/>
            <w:vAlign w:val="center"/>
          </w:tcPr>
          <w:p w:rsidR="007C5113" w:rsidRPr="00582426" w:rsidRDefault="007C5113" w:rsidP="00BC27B1">
            <w:pPr>
              <w:numPr>
                <w:ilvl w:val="12"/>
                <w:numId w:val="0"/>
              </w:numPr>
              <w:jc w:val="center"/>
              <w:rPr>
                <w:rFonts w:ascii="Arial" w:hAnsi="Arial"/>
                <w:lang w:val="en-GB"/>
              </w:rPr>
            </w:pPr>
          </w:p>
        </w:tc>
        <w:tc>
          <w:tcPr>
            <w:tcW w:w="769" w:type="pct"/>
            <w:vAlign w:val="center"/>
          </w:tcPr>
          <w:p w:rsidR="007C5113" w:rsidRPr="00582426" w:rsidRDefault="007C5113" w:rsidP="00BC27B1">
            <w:pPr>
              <w:numPr>
                <w:ilvl w:val="12"/>
                <w:numId w:val="0"/>
              </w:numPr>
              <w:jc w:val="center"/>
              <w:rPr>
                <w:rFonts w:ascii="Arial" w:hAnsi="Arial"/>
                <w:b/>
                <w:lang w:val="en-GB"/>
              </w:rPr>
            </w:pPr>
            <w:r>
              <w:rPr>
                <w:rFonts w:ascii="Arial" w:hAnsi="Arial"/>
                <w:b/>
                <w:lang w:val="en-GB"/>
              </w:rPr>
              <w:t xml:space="preserve">Funds </w:t>
            </w:r>
            <w:r w:rsidRPr="00582426">
              <w:rPr>
                <w:rFonts w:ascii="Arial" w:hAnsi="Arial"/>
                <w:b/>
                <w:lang w:val="en-GB"/>
              </w:rPr>
              <w:t xml:space="preserve">requested </w:t>
            </w:r>
            <w:r>
              <w:rPr>
                <w:rFonts w:ascii="Arial" w:hAnsi="Arial"/>
                <w:b/>
                <w:lang w:val="en-GB"/>
              </w:rPr>
              <w:t>for DFO</w:t>
            </w:r>
          </w:p>
        </w:tc>
        <w:tc>
          <w:tcPr>
            <w:tcW w:w="662" w:type="pct"/>
            <w:vAlign w:val="center"/>
          </w:tcPr>
          <w:p w:rsidR="007C5113" w:rsidRPr="007C5113" w:rsidRDefault="007C5113" w:rsidP="00BC27B1">
            <w:pPr>
              <w:numPr>
                <w:ilvl w:val="12"/>
                <w:numId w:val="0"/>
              </w:numPr>
              <w:jc w:val="center"/>
              <w:rPr>
                <w:rFonts w:ascii="Arial" w:hAnsi="Arial"/>
                <w:b/>
                <w:lang w:val="en-GB"/>
              </w:rPr>
            </w:pPr>
            <w:r>
              <w:rPr>
                <w:rFonts w:ascii="Arial" w:hAnsi="Arial"/>
                <w:b/>
                <w:lang w:val="en-GB"/>
              </w:rPr>
              <w:t>In-kind from DFO</w:t>
            </w:r>
          </w:p>
        </w:tc>
        <w:tc>
          <w:tcPr>
            <w:tcW w:w="874" w:type="pct"/>
            <w:vAlign w:val="center"/>
          </w:tcPr>
          <w:p w:rsidR="007C5113" w:rsidRPr="00F92A77" w:rsidRDefault="007C5113" w:rsidP="00BC27B1">
            <w:pPr>
              <w:numPr>
                <w:ilvl w:val="12"/>
                <w:numId w:val="0"/>
              </w:numPr>
              <w:jc w:val="center"/>
              <w:rPr>
                <w:rFonts w:ascii="Arial" w:hAnsi="Arial"/>
                <w:b/>
                <w:lang w:val="en-GB"/>
              </w:rPr>
            </w:pPr>
            <w:r w:rsidRPr="00F92A77">
              <w:rPr>
                <w:rFonts w:ascii="Arial" w:hAnsi="Arial"/>
                <w:b/>
                <w:lang w:val="en-GB"/>
              </w:rPr>
              <w:t>Funds requested for ARC</w:t>
            </w:r>
          </w:p>
        </w:tc>
        <w:tc>
          <w:tcPr>
            <w:tcW w:w="608" w:type="pct"/>
            <w:vAlign w:val="center"/>
          </w:tcPr>
          <w:p w:rsidR="007C5113" w:rsidRPr="007C5113" w:rsidRDefault="007C5113" w:rsidP="00BC27B1">
            <w:pPr>
              <w:numPr>
                <w:ilvl w:val="12"/>
                <w:numId w:val="0"/>
              </w:numPr>
              <w:jc w:val="center"/>
              <w:rPr>
                <w:rFonts w:ascii="Arial" w:hAnsi="Arial"/>
                <w:b/>
                <w:lang w:val="en-GB"/>
              </w:rPr>
            </w:pPr>
            <w:r w:rsidRPr="007C5113">
              <w:rPr>
                <w:rFonts w:ascii="Arial" w:hAnsi="Arial"/>
                <w:b/>
                <w:lang w:val="en-GB"/>
              </w:rPr>
              <w:t>In-kind from ARC</w:t>
            </w:r>
          </w:p>
        </w:tc>
        <w:tc>
          <w:tcPr>
            <w:tcW w:w="608" w:type="pct"/>
            <w:vAlign w:val="center"/>
          </w:tcPr>
          <w:p w:rsidR="007C5113" w:rsidRPr="007C5113" w:rsidRDefault="007C5113" w:rsidP="00BC27B1">
            <w:pPr>
              <w:numPr>
                <w:ilvl w:val="12"/>
                <w:numId w:val="0"/>
              </w:numPr>
              <w:jc w:val="center"/>
              <w:rPr>
                <w:rFonts w:ascii="Arial" w:hAnsi="Arial"/>
                <w:b/>
                <w:lang w:val="en-GB"/>
              </w:rPr>
            </w:pPr>
            <w:r w:rsidRPr="007C5113">
              <w:rPr>
                <w:rFonts w:ascii="Arial" w:hAnsi="Arial"/>
                <w:b/>
                <w:lang w:val="en-GB"/>
              </w:rPr>
              <w:t>Total</w:t>
            </w:r>
          </w:p>
          <w:p w:rsidR="007C5113" w:rsidRPr="007C5113" w:rsidRDefault="007C5113" w:rsidP="00BC27B1">
            <w:pPr>
              <w:numPr>
                <w:ilvl w:val="12"/>
                <w:numId w:val="0"/>
              </w:numPr>
              <w:jc w:val="center"/>
              <w:rPr>
                <w:rFonts w:ascii="Arial" w:hAnsi="Arial"/>
                <w:b/>
                <w:lang w:val="en-GB"/>
              </w:rPr>
            </w:pPr>
            <w:r w:rsidRPr="007C5113">
              <w:rPr>
                <w:rFonts w:ascii="Arial" w:hAnsi="Arial"/>
                <w:b/>
                <w:lang w:val="en-GB"/>
              </w:rPr>
              <w:t>Funds Request</w:t>
            </w:r>
          </w:p>
        </w:tc>
        <w:tc>
          <w:tcPr>
            <w:tcW w:w="608" w:type="pct"/>
            <w:vAlign w:val="center"/>
          </w:tcPr>
          <w:p w:rsidR="007C5113" w:rsidRPr="007C5113" w:rsidRDefault="007C5113" w:rsidP="00BC27B1">
            <w:pPr>
              <w:numPr>
                <w:ilvl w:val="12"/>
                <w:numId w:val="0"/>
              </w:numPr>
              <w:jc w:val="center"/>
              <w:rPr>
                <w:rFonts w:ascii="Arial" w:hAnsi="Arial"/>
                <w:b/>
                <w:lang w:val="en-GB"/>
              </w:rPr>
            </w:pPr>
            <w:r w:rsidRPr="007C5113">
              <w:rPr>
                <w:rFonts w:ascii="Arial" w:hAnsi="Arial"/>
                <w:b/>
                <w:lang w:val="en-GB"/>
              </w:rPr>
              <w:t>Total In</w:t>
            </w:r>
            <w:r>
              <w:rPr>
                <w:rFonts w:ascii="Arial" w:hAnsi="Arial"/>
                <w:b/>
                <w:lang w:val="en-GB"/>
              </w:rPr>
              <w:t>-</w:t>
            </w:r>
            <w:r w:rsidRPr="007C5113">
              <w:rPr>
                <w:rFonts w:ascii="Arial" w:hAnsi="Arial"/>
                <w:b/>
                <w:lang w:val="en-GB"/>
              </w:rPr>
              <w:t>kind</w:t>
            </w:r>
          </w:p>
        </w:tc>
      </w:tr>
      <w:tr w:rsidR="007C5113" w:rsidRPr="00582426" w:rsidTr="00BC27B1">
        <w:tc>
          <w:tcPr>
            <w:tcW w:w="871" w:type="pct"/>
            <w:vAlign w:val="center"/>
          </w:tcPr>
          <w:p w:rsidR="007C5113" w:rsidRPr="00582426" w:rsidRDefault="007C5113" w:rsidP="00BC27B1">
            <w:pPr>
              <w:numPr>
                <w:ilvl w:val="12"/>
                <w:numId w:val="0"/>
              </w:numPr>
              <w:jc w:val="center"/>
              <w:rPr>
                <w:rFonts w:ascii="Arial" w:hAnsi="Arial"/>
                <w:b/>
                <w:lang w:val="en-GB"/>
              </w:rPr>
            </w:pPr>
          </w:p>
        </w:tc>
        <w:tc>
          <w:tcPr>
            <w:tcW w:w="769" w:type="pct"/>
            <w:vAlign w:val="center"/>
          </w:tcPr>
          <w:p w:rsidR="007C5113" w:rsidRPr="00582426" w:rsidRDefault="007C5113" w:rsidP="00BC27B1">
            <w:pPr>
              <w:numPr>
                <w:ilvl w:val="12"/>
                <w:numId w:val="0"/>
              </w:numPr>
              <w:jc w:val="center"/>
              <w:rPr>
                <w:rFonts w:ascii="Arial" w:hAnsi="Arial"/>
                <w:lang w:val="en-GB"/>
              </w:rPr>
            </w:pPr>
          </w:p>
        </w:tc>
        <w:tc>
          <w:tcPr>
            <w:tcW w:w="662" w:type="pct"/>
            <w:vAlign w:val="center"/>
          </w:tcPr>
          <w:p w:rsidR="007C5113" w:rsidRPr="00582426" w:rsidRDefault="007C5113" w:rsidP="00BC27B1">
            <w:pPr>
              <w:numPr>
                <w:ilvl w:val="12"/>
                <w:numId w:val="0"/>
              </w:numPr>
              <w:jc w:val="center"/>
              <w:rPr>
                <w:rFonts w:ascii="Arial" w:hAnsi="Arial"/>
                <w:lang w:val="en-GB"/>
              </w:rPr>
            </w:pPr>
          </w:p>
        </w:tc>
        <w:tc>
          <w:tcPr>
            <w:tcW w:w="874" w:type="pct"/>
            <w:vAlign w:val="center"/>
          </w:tcPr>
          <w:p w:rsidR="007C5113" w:rsidRPr="00F92A77" w:rsidRDefault="007C5113" w:rsidP="00BC27B1">
            <w:pPr>
              <w:numPr>
                <w:ilvl w:val="12"/>
                <w:numId w:val="0"/>
              </w:numPr>
              <w:jc w:val="center"/>
              <w:rPr>
                <w:rFonts w:ascii="Arial" w:hAnsi="Arial"/>
                <w:lang w:val="en-GB"/>
              </w:rPr>
            </w:pPr>
          </w:p>
        </w:tc>
        <w:tc>
          <w:tcPr>
            <w:tcW w:w="608" w:type="pct"/>
            <w:vAlign w:val="center"/>
          </w:tcPr>
          <w:p w:rsidR="007C5113" w:rsidRPr="00582426" w:rsidRDefault="007C5113" w:rsidP="00BC27B1">
            <w:pPr>
              <w:numPr>
                <w:ilvl w:val="12"/>
                <w:numId w:val="0"/>
              </w:numPr>
              <w:jc w:val="center"/>
              <w:rPr>
                <w:rFonts w:ascii="Arial" w:hAnsi="Arial"/>
                <w:lang w:val="en-GB"/>
              </w:rPr>
            </w:pPr>
          </w:p>
        </w:tc>
        <w:tc>
          <w:tcPr>
            <w:tcW w:w="608" w:type="pct"/>
            <w:vAlign w:val="center"/>
          </w:tcPr>
          <w:p w:rsidR="007C5113" w:rsidRPr="00582426" w:rsidRDefault="007C5113" w:rsidP="00BC27B1">
            <w:pPr>
              <w:numPr>
                <w:ilvl w:val="12"/>
                <w:numId w:val="0"/>
              </w:numPr>
              <w:jc w:val="center"/>
              <w:rPr>
                <w:rFonts w:ascii="Arial" w:hAnsi="Arial"/>
                <w:lang w:val="en-GB"/>
              </w:rPr>
            </w:pPr>
          </w:p>
        </w:tc>
        <w:tc>
          <w:tcPr>
            <w:tcW w:w="608" w:type="pct"/>
            <w:vAlign w:val="center"/>
          </w:tcPr>
          <w:p w:rsidR="007C5113" w:rsidRPr="00582426" w:rsidRDefault="007C5113" w:rsidP="00BC27B1">
            <w:pPr>
              <w:numPr>
                <w:ilvl w:val="12"/>
                <w:numId w:val="0"/>
              </w:numPr>
              <w:jc w:val="center"/>
              <w:rPr>
                <w:rFonts w:ascii="Arial" w:hAnsi="Arial"/>
                <w:lang w:val="en-GB"/>
              </w:rPr>
            </w:pPr>
          </w:p>
        </w:tc>
      </w:tr>
      <w:tr w:rsidR="007C5113" w:rsidRPr="00582426" w:rsidTr="00BC27B1">
        <w:tc>
          <w:tcPr>
            <w:tcW w:w="871" w:type="pct"/>
            <w:vAlign w:val="center"/>
          </w:tcPr>
          <w:p w:rsidR="007C5113" w:rsidRPr="00582426" w:rsidRDefault="007C5113" w:rsidP="00BC27B1">
            <w:pPr>
              <w:numPr>
                <w:ilvl w:val="12"/>
                <w:numId w:val="0"/>
              </w:numPr>
              <w:jc w:val="center"/>
              <w:rPr>
                <w:rFonts w:ascii="Arial" w:hAnsi="Arial"/>
                <w:b/>
                <w:lang w:val="en-GB"/>
              </w:rPr>
            </w:pPr>
            <w:r w:rsidRPr="00582426">
              <w:rPr>
                <w:rFonts w:ascii="Arial" w:hAnsi="Arial"/>
                <w:b/>
                <w:lang w:val="en-GB"/>
              </w:rPr>
              <w:t>Salary</w:t>
            </w:r>
          </w:p>
        </w:tc>
        <w:tc>
          <w:tcPr>
            <w:tcW w:w="769" w:type="pct"/>
            <w:vAlign w:val="center"/>
          </w:tcPr>
          <w:p w:rsidR="007C5113" w:rsidRPr="00582426" w:rsidRDefault="008C3765" w:rsidP="00BC27B1">
            <w:pPr>
              <w:numPr>
                <w:ilvl w:val="12"/>
                <w:numId w:val="0"/>
              </w:numPr>
              <w:jc w:val="center"/>
              <w:rPr>
                <w:rFonts w:ascii="Arial" w:hAnsi="Arial"/>
                <w:lang w:val="en-GB"/>
              </w:rPr>
            </w:pPr>
            <w:r>
              <w:rPr>
                <w:rFonts w:ascii="Arial" w:hAnsi="Arial"/>
                <w:lang w:val="en-GB"/>
              </w:rPr>
              <w:t>8.5</w:t>
            </w:r>
          </w:p>
        </w:tc>
        <w:tc>
          <w:tcPr>
            <w:tcW w:w="662" w:type="pct"/>
            <w:vAlign w:val="center"/>
          </w:tcPr>
          <w:p w:rsidR="007C5113" w:rsidRPr="00582426" w:rsidRDefault="00A0783A" w:rsidP="00BC27B1">
            <w:pPr>
              <w:numPr>
                <w:ilvl w:val="12"/>
                <w:numId w:val="0"/>
              </w:numPr>
              <w:jc w:val="center"/>
              <w:rPr>
                <w:rFonts w:ascii="Arial" w:hAnsi="Arial"/>
                <w:lang w:val="en-GB"/>
              </w:rPr>
            </w:pPr>
            <w:r>
              <w:rPr>
                <w:rFonts w:ascii="Arial" w:hAnsi="Arial"/>
                <w:lang w:val="en-GB"/>
              </w:rPr>
              <w:t>40</w:t>
            </w:r>
          </w:p>
        </w:tc>
        <w:tc>
          <w:tcPr>
            <w:tcW w:w="874" w:type="pct"/>
            <w:vAlign w:val="center"/>
          </w:tcPr>
          <w:p w:rsidR="007C5113" w:rsidRPr="00F92A77" w:rsidRDefault="005371E0" w:rsidP="00BC27B1">
            <w:pPr>
              <w:numPr>
                <w:ilvl w:val="12"/>
                <w:numId w:val="0"/>
              </w:numPr>
              <w:jc w:val="center"/>
              <w:rPr>
                <w:rFonts w:ascii="Arial" w:hAnsi="Arial"/>
                <w:lang w:val="en-GB"/>
              </w:rPr>
            </w:pPr>
            <w:r w:rsidRPr="00F92A77">
              <w:rPr>
                <w:rFonts w:ascii="Arial" w:hAnsi="Arial"/>
                <w:lang w:val="en-GB"/>
              </w:rPr>
              <w:t>49</w:t>
            </w:r>
          </w:p>
        </w:tc>
        <w:tc>
          <w:tcPr>
            <w:tcW w:w="608" w:type="pct"/>
            <w:vAlign w:val="center"/>
          </w:tcPr>
          <w:p w:rsidR="007C5113" w:rsidRDefault="001949BB" w:rsidP="00BC27B1">
            <w:pPr>
              <w:numPr>
                <w:ilvl w:val="12"/>
                <w:numId w:val="0"/>
              </w:numPr>
              <w:jc w:val="center"/>
              <w:rPr>
                <w:rFonts w:ascii="Arial" w:hAnsi="Arial"/>
                <w:lang w:val="en-GB"/>
              </w:rPr>
            </w:pPr>
            <w:r>
              <w:rPr>
                <w:rFonts w:ascii="Arial" w:hAnsi="Arial"/>
                <w:lang w:val="en-GB"/>
              </w:rPr>
              <w:t>0</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57.5</w:t>
            </w:r>
          </w:p>
        </w:tc>
        <w:tc>
          <w:tcPr>
            <w:tcW w:w="608" w:type="pct"/>
            <w:vAlign w:val="center"/>
          </w:tcPr>
          <w:p w:rsidR="007C5113" w:rsidRDefault="001949BB" w:rsidP="00BC27B1">
            <w:pPr>
              <w:numPr>
                <w:ilvl w:val="12"/>
                <w:numId w:val="0"/>
              </w:numPr>
              <w:jc w:val="center"/>
              <w:rPr>
                <w:rFonts w:ascii="Arial" w:hAnsi="Arial"/>
                <w:lang w:val="en-GB"/>
              </w:rPr>
            </w:pPr>
            <w:r>
              <w:rPr>
                <w:rFonts w:ascii="Arial" w:hAnsi="Arial"/>
                <w:lang w:val="en-GB"/>
              </w:rPr>
              <w:t>40</w:t>
            </w:r>
          </w:p>
        </w:tc>
      </w:tr>
      <w:tr w:rsidR="007C5113" w:rsidRPr="00582426" w:rsidTr="00BC27B1">
        <w:trPr>
          <w:trHeight w:val="378"/>
        </w:trPr>
        <w:tc>
          <w:tcPr>
            <w:tcW w:w="871" w:type="pct"/>
            <w:vAlign w:val="center"/>
          </w:tcPr>
          <w:p w:rsidR="007C5113" w:rsidRPr="00582426" w:rsidRDefault="007C5113" w:rsidP="00BC27B1">
            <w:pPr>
              <w:numPr>
                <w:ilvl w:val="12"/>
                <w:numId w:val="0"/>
              </w:numPr>
              <w:jc w:val="center"/>
              <w:rPr>
                <w:rFonts w:ascii="Arial" w:hAnsi="Arial"/>
                <w:b/>
                <w:lang w:val="en-GB"/>
              </w:rPr>
            </w:pPr>
            <w:r w:rsidRPr="00582426">
              <w:rPr>
                <w:rFonts w:ascii="Arial" w:hAnsi="Arial"/>
                <w:b/>
                <w:lang w:val="en-GB"/>
              </w:rPr>
              <w:t>Travel costs</w:t>
            </w:r>
          </w:p>
        </w:tc>
        <w:tc>
          <w:tcPr>
            <w:tcW w:w="769" w:type="pct"/>
            <w:vAlign w:val="center"/>
          </w:tcPr>
          <w:p w:rsidR="007C5113" w:rsidRPr="00582426" w:rsidRDefault="00C70548" w:rsidP="00BC27B1">
            <w:pPr>
              <w:numPr>
                <w:ilvl w:val="12"/>
                <w:numId w:val="0"/>
              </w:numPr>
              <w:jc w:val="center"/>
              <w:rPr>
                <w:rFonts w:ascii="Arial" w:hAnsi="Arial"/>
                <w:lang w:val="en-GB"/>
              </w:rPr>
            </w:pPr>
            <w:r>
              <w:rPr>
                <w:rFonts w:ascii="Arial" w:hAnsi="Arial"/>
                <w:lang w:val="en-GB"/>
              </w:rPr>
              <w:t>1</w:t>
            </w:r>
            <w:r w:rsidR="00416999">
              <w:rPr>
                <w:rFonts w:ascii="Arial" w:hAnsi="Arial"/>
                <w:lang w:val="en-GB"/>
              </w:rPr>
              <w:t>9</w:t>
            </w:r>
          </w:p>
        </w:tc>
        <w:tc>
          <w:tcPr>
            <w:tcW w:w="662" w:type="pct"/>
            <w:vAlign w:val="center"/>
          </w:tcPr>
          <w:p w:rsidR="007C5113" w:rsidRPr="00582426" w:rsidRDefault="00A0783A" w:rsidP="00BC27B1">
            <w:pPr>
              <w:numPr>
                <w:ilvl w:val="12"/>
                <w:numId w:val="0"/>
              </w:numPr>
              <w:jc w:val="center"/>
              <w:rPr>
                <w:rFonts w:ascii="Arial" w:hAnsi="Arial"/>
                <w:lang w:val="en-GB"/>
              </w:rPr>
            </w:pPr>
            <w:r>
              <w:rPr>
                <w:rFonts w:ascii="Arial" w:hAnsi="Arial"/>
                <w:lang w:val="en-GB"/>
              </w:rPr>
              <w:t>0</w:t>
            </w:r>
          </w:p>
        </w:tc>
        <w:tc>
          <w:tcPr>
            <w:tcW w:w="874" w:type="pct"/>
            <w:vAlign w:val="center"/>
          </w:tcPr>
          <w:p w:rsidR="007C5113" w:rsidRPr="00F92A77" w:rsidRDefault="001949BB" w:rsidP="00BC27B1">
            <w:pPr>
              <w:numPr>
                <w:ilvl w:val="12"/>
                <w:numId w:val="0"/>
              </w:numPr>
              <w:jc w:val="center"/>
              <w:rPr>
                <w:rFonts w:ascii="Arial" w:hAnsi="Arial"/>
                <w:lang w:val="en-GB"/>
              </w:rPr>
            </w:pPr>
            <w:r w:rsidRPr="00F92A77">
              <w:rPr>
                <w:rFonts w:ascii="Arial" w:hAnsi="Arial"/>
                <w:lang w:val="en-GB"/>
              </w:rPr>
              <w:t>0</w:t>
            </w:r>
          </w:p>
        </w:tc>
        <w:tc>
          <w:tcPr>
            <w:tcW w:w="608" w:type="pct"/>
            <w:vAlign w:val="center"/>
          </w:tcPr>
          <w:p w:rsidR="007C5113" w:rsidRPr="00582426" w:rsidRDefault="005371E0" w:rsidP="00BC27B1">
            <w:pPr>
              <w:numPr>
                <w:ilvl w:val="12"/>
                <w:numId w:val="0"/>
              </w:numPr>
              <w:jc w:val="center"/>
              <w:rPr>
                <w:rFonts w:ascii="Arial" w:hAnsi="Arial"/>
                <w:lang w:val="en-GB"/>
              </w:rPr>
            </w:pPr>
            <w:r>
              <w:rPr>
                <w:rFonts w:ascii="Arial" w:hAnsi="Arial"/>
                <w:lang w:val="en-GB"/>
              </w:rPr>
              <w:t>4</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19</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4</w:t>
            </w:r>
          </w:p>
        </w:tc>
      </w:tr>
      <w:tr w:rsidR="007C5113" w:rsidRPr="00582426" w:rsidTr="00BC27B1">
        <w:trPr>
          <w:trHeight w:val="360"/>
        </w:trPr>
        <w:tc>
          <w:tcPr>
            <w:tcW w:w="871" w:type="pct"/>
            <w:vAlign w:val="center"/>
          </w:tcPr>
          <w:p w:rsidR="007C5113" w:rsidRPr="00582426" w:rsidRDefault="007C5113" w:rsidP="00BC27B1">
            <w:pPr>
              <w:numPr>
                <w:ilvl w:val="12"/>
                <w:numId w:val="0"/>
              </w:numPr>
              <w:jc w:val="center"/>
              <w:rPr>
                <w:rFonts w:ascii="Arial" w:hAnsi="Arial" w:cs="Arial"/>
                <w:b/>
                <w:lang w:val="en-GB"/>
              </w:rPr>
            </w:pPr>
            <w:r w:rsidRPr="00582426">
              <w:rPr>
                <w:rFonts w:ascii="Arial" w:hAnsi="Arial"/>
                <w:b/>
                <w:lang w:val="en-GB"/>
              </w:rPr>
              <w:t>Other O&amp;M</w:t>
            </w:r>
          </w:p>
        </w:tc>
        <w:tc>
          <w:tcPr>
            <w:tcW w:w="769" w:type="pct"/>
            <w:vAlign w:val="center"/>
          </w:tcPr>
          <w:p w:rsidR="007C5113" w:rsidRPr="00582426" w:rsidRDefault="00416999" w:rsidP="00BC27B1">
            <w:pPr>
              <w:numPr>
                <w:ilvl w:val="12"/>
                <w:numId w:val="0"/>
              </w:numPr>
              <w:jc w:val="center"/>
              <w:rPr>
                <w:rFonts w:ascii="Arial" w:hAnsi="Arial"/>
                <w:lang w:val="en-GB"/>
              </w:rPr>
            </w:pPr>
            <w:r>
              <w:rPr>
                <w:rFonts w:ascii="Arial" w:hAnsi="Arial"/>
                <w:lang w:val="en-GB"/>
              </w:rPr>
              <w:t>3</w:t>
            </w:r>
          </w:p>
        </w:tc>
        <w:tc>
          <w:tcPr>
            <w:tcW w:w="662" w:type="pct"/>
            <w:vAlign w:val="center"/>
          </w:tcPr>
          <w:p w:rsidR="007C5113" w:rsidRPr="00582426" w:rsidRDefault="008C3765" w:rsidP="00BC27B1">
            <w:pPr>
              <w:numPr>
                <w:ilvl w:val="12"/>
                <w:numId w:val="0"/>
              </w:numPr>
              <w:jc w:val="center"/>
              <w:rPr>
                <w:rFonts w:ascii="Arial" w:hAnsi="Arial"/>
                <w:lang w:val="en-GB"/>
              </w:rPr>
            </w:pPr>
            <w:r>
              <w:rPr>
                <w:rFonts w:ascii="Arial" w:hAnsi="Arial"/>
                <w:lang w:val="en-GB"/>
              </w:rPr>
              <w:t>5</w:t>
            </w:r>
          </w:p>
        </w:tc>
        <w:tc>
          <w:tcPr>
            <w:tcW w:w="874" w:type="pct"/>
            <w:vAlign w:val="center"/>
          </w:tcPr>
          <w:p w:rsidR="007C5113" w:rsidRPr="00F92A77" w:rsidRDefault="001949BB" w:rsidP="00BC27B1">
            <w:pPr>
              <w:numPr>
                <w:ilvl w:val="12"/>
                <w:numId w:val="0"/>
              </w:numPr>
              <w:jc w:val="center"/>
              <w:rPr>
                <w:rFonts w:ascii="Arial" w:hAnsi="Arial"/>
                <w:lang w:val="en-GB"/>
              </w:rPr>
            </w:pPr>
            <w:r w:rsidRPr="00F92A77">
              <w:rPr>
                <w:rFonts w:ascii="Arial" w:hAnsi="Arial"/>
                <w:lang w:val="en-GB"/>
              </w:rPr>
              <w:t>0</w:t>
            </w:r>
          </w:p>
        </w:tc>
        <w:tc>
          <w:tcPr>
            <w:tcW w:w="608" w:type="pct"/>
            <w:vAlign w:val="center"/>
          </w:tcPr>
          <w:p w:rsidR="007C5113" w:rsidRDefault="005371E0" w:rsidP="00BC27B1">
            <w:pPr>
              <w:numPr>
                <w:ilvl w:val="12"/>
                <w:numId w:val="0"/>
              </w:numPr>
              <w:jc w:val="center"/>
              <w:rPr>
                <w:rFonts w:ascii="Arial" w:hAnsi="Arial"/>
                <w:lang w:val="en-GB"/>
              </w:rPr>
            </w:pPr>
            <w:r>
              <w:rPr>
                <w:rFonts w:ascii="Arial" w:hAnsi="Arial"/>
                <w:lang w:val="en-GB"/>
              </w:rPr>
              <w:t>14</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3</w:t>
            </w:r>
          </w:p>
        </w:tc>
        <w:tc>
          <w:tcPr>
            <w:tcW w:w="608" w:type="pct"/>
            <w:vAlign w:val="center"/>
          </w:tcPr>
          <w:p w:rsidR="007C5113" w:rsidRDefault="001949BB" w:rsidP="00BC27B1">
            <w:pPr>
              <w:numPr>
                <w:ilvl w:val="12"/>
                <w:numId w:val="0"/>
              </w:numPr>
              <w:jc w:val="center"/>
              <w:rPr>
                <w:rFonts w:ascii="Arial" w:hAnsi="Arial"/>
                <w:lang w:val="en-GB"/>
              </w:rPr>
            </w:pPr>
            <w:r>
              <w:rPr>
                <w:rFonts w:ascii="Arial" w:hAnsi="Arial"/>
                <w:lang w:val="en-GB"/>
              </w:rPr>
              <w:t>19</w:t>
            </w:r>
          </w:p>
        </w:tc>
      </w:tr>
      <w:tr w:rsidR="007C5113" w:rsidRPr="00582426" w:rsidTr="00BC27B1">
        <w:tc>
          <w:tcPr>
            <w:tcW w:w="871" w:type="pct"/>
            <w:vAlign w:val="center"/>
          </w:tcPr>
          <w:p w:rsidR="007C5113" w:rsidRPr="00582426" w:rsidRDefault="007C5113" w:rsidP="00BC27B1">
            <w:pPr>
              <w:numPr>
                <w:ilvl w:val="12"/>
                <w:numId w:val="0"/>
              </w:numPr>
              <w:jc w:val="center"/>
              <w:rPr>
                <w:rFonts w:ascii="Arial" w:hAnsi="Arial"/>
                <w:b/>
                <w:lang w:val="en-GB"/>
              </w:rPr>
            </w:pPr>
            <w:r w:rsidRPr="00582426">
              <w:rPr>
                <w:rFonts w:ascii="Arial" w:hAnsi="Arial" w:cs="Arial"/>
                <w:b/>
                <w:lang w:val="en-GB"/>
              </w:rPr>
              <w:t>Overhead</w:t>
            </w:r>
          </w:p>
        </w:tc>
        <w:tc>
          <w:tcPr>
            <w:tcW w:w="769" w:type="pct"/>
            <w:vAlign w:val="center"/>
          </w:tcPr>
          <w:p w:rsidR="007C5113" w:rsidRPr="00582426" w:rsidRDefault="008C3765" w:rsidP="00BC27B1">
            <w:pPr>
              <w:numPr>
                <w:ilvl w:val="12"/>
                <w:numId w:val="0"/>
              </w:numPr>
              <w:jc w:val="center"/>
              <w:rPr>
                <w:rFonts w:ascii="Arial" w:hAnsi="Arial"/>
                <w:lang w:val="en-GB"/>
              </w:rPr>
            </w:pPr>
            <w:r>
              <w:rPr>
                <w:rFonts w:ascii="Arial" w:hAnsi="Arial"/>
                <w:lang w:val="en-GB"/>
              </w:rPr>
              <w:t>3.5</w:t>
            </w:r>
          </w:p>
        </w:tc>
        <w:tc>
          <w:tcPr>
            <w:tcW w:w="662"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0</w:t>
            </w:r>
          </w:p>
        </w:tc>
        <w:tc>
          <w:tcPr>
            <w:tcW w:w="874" w:type="pct"/>
            <w:vAlign w:val="center"/>
          </w:tcPr>
          <w:p w:rsidR="007C5113" w:rsidRPr="00F92A77" w:rsidRDefault="001949BB" w:rsidP="00BC27B1">
            <w:pPr>
              <w:numPr>
                <w:ilvl w:val="12"/>
                <w:numId w:val="0"/>
              </w:numPr>
              <w:jc w:val="center"/>
              <w:rPr>
                <w:rFonts w:ascii="Arial" w:hAnsi="Arial"/>
                <w:lang w:val="en-GB"/>
              </w:rPr>
            </w:pPr>
            <w:r w:rsidRPr="00F92A77">
              <w:rPr>
                <w:rFonts w:ascii="Arial" w:hAnsi="Arial"/>
                <w:lang w:val="en-GB"/>
              </w:rPr>
              <w:t>0</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0</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3.5</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0</w:t>
            </w:r>
          </w:p>
        </w:tc>
      </w:tr>
      <w:tr w:rsidR="007C5113" w:rsidRPr="00582426" w:rsidTr="00BC27B1">
        <w:tc>
          <w:tcPr>
            <w:tcW w:w="871" w:type="pct"/>
            <w:vAlign w:val="center"/>
          </w:tcPr>
          <w:p w:rsidR="007C5113" w:rsidRPr="00582426" w:rsidRDefault="007C5113" w:rsidP="00BC27B1">
            <w:pPr>
              <w:numPr>
                <w:ilvl w:val="12"/>
                <w:numId w:val="0"/>
              </w:numPr>
              <w:jc w:val="center"/>
              <w:rPr>
                <w:rFonts w:ascii="Arial" w:hAnsi="Arial"/>
                <w:b/>
                <w:lang w:val="en-GB"/>
              </w:rPr>
            </w:pPr>
            <w:r>
              <w:rPr>
                <w:rFonts w:ascii="Arial" w:hAnsi="Arial"/>
                <w:b/>
                <w:lang w:val="en-GB"/>
              </w:rPr>
              <w:t>V</w:t>
            </w:r>
            <w:r w:rsidRPr="00582426">
              <w:rPr>
                <w:rFonts w:ascii="Arial" w:hAnsi="Arial"/>
                <w:b/>
                <w:lang w:val="en-GB"/>
              </w:rPr>
              <w:t>essel cost</w:t>
            </w:r>
          </w:p>
        </w:tc>
        <w:tc>
          <w:tcPr>
            <w:tcW w:w="769" w:type="pct"/>
            <w:vAlign w:val="center"/>
          </w:tcPr>
          <w:p w:rsidR="007C5113" w:rsidRPr="00582426" w:rsidRDefault="00A0783A" w:rsidP="00BC27B1">
            <w:pPr>
              <w:numPr>
                <w:ilvl w:val="12"/>
                <w:numId w:val="0"/>
              </w:numPr>
              <w:jc w:val="center"/>
              <w:rPr>
                <w:rFonts w:ascii="Arial" w:hAnsi="Arial"/>
                <w:lang w:val="en-GB"/>
              </w:rPr>
            </w:pPr>
            <w:r>
              <w:rPr>
                <w:rFonts w:ascii="Arial" w:hAnsi="Arial"/>
                <w:lang w:val="en-GB"/>
              </w:rPr>
              <w:t>1</w:t>
            </w:r>
          </w:p>
        </w:tc>
        <w:tc>
          <w:tcPr>
            <w:tcW w:w="662" w:type="pct"/>
            <w:vAlign w:val="center"/>
          </w:tcPr>
          <w:p w:rsidR="007C5113" w:rsidRPr="00582426" w:rsidRDefault="007C5113" w:rsidP="00BC27B1">
            <w:pPr>
              <w:numPr>
                <w:ilvl w:val="12"/>
                <w:numId w:val="0"/>
              </w:numPr>
              <w:jc w:val="center"/>
              <w:rPr>
                <w:rFonts w:ascii="Arial" w:hAnsi="Arial"/>
                <w:lang w:val="en-GB"/>
              </w:rPr>
            </w:pPr>
            <w:r>
              <w:rPr>
                <w:rFonts w:ascii="Arial" w:hAnsi="Arial"/>
                <w:lang w:val="en-GB"/>
              </w:rPr>
              <w:t>15</w:t>
            </w:r>
          </w:p>
        </w:tc>
        <w:tc>
          <w:tcPr>
            <w:tcW w:w="874" w:type="pct"/>
            <w:vAlign w:val="center"/>
          </w:tcPr>
          <w:p w:rsidR="007C5113" w:rsidRPr="00F92A77" w:rsidRDefault="001949BB" w:rsidP="00BC27B1">
            <w:pPr>
              <w:numPr>
                <w:ilvl w:val="12"/>
                <w:numId w:val="0"/>
              </w:numPr>
              <w:jc w:val="center"/>
              <w:rPr>
                <w:rFonts w:ascii="Arial" w:hAnsi="Arial"/>
                <w:lang w:val="en-GB"/>
              </w:rPr>
            </w:pPr>
            <w:r w:rsidRPr="00F92A77">
              <w:rPr>
                <w:rFonts w:ascii="Arial" w:hAnsi="Arial"/>
                <w:lang w:val="en-GB"/>
              </w:rPr>
              <w:t>0</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0</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1</w:t>
            </w:r>
          </w:p>
        </w:tc>
        <w:tc>
          <w:tcPr>
            <w:tcW w:w="608" w:type="pct"/>
            <w:vAlign w:val="center"/>
          </w:tcPr>
          <w:p w:rsidR="007C5113" w:rsidRPr="00582426" w:rsidRDefault="001949BB" w:rsidP="00BC27B1">
            <w:pPr>
              <w:numPr>
                <w:ilvl w:val="12"/>
                <w:numId w:val="0"/>
              </w:numPr>
              <w:jc w:val="center"/>
              <w:rPr>
                <w:rFonts w:ascii="Arial" w:hAnsi="Arial"/>
                <w:lang w:val="en-GB"/>
              </w:rPr>
            </w:pPr>
            <w:r>
              <w:rPr>
                <w:rFonts w:ascii="Arial" w:hAnsi="Arial"/>
                <w:lang w:val="en-GB"/>
              </w:rPr>
              <w:t>15</w:t>
            </w:r>
          </w:p>
        </w:tc>
      </w:tr>
      <w:tr w:rsidR="007C5113" w:rsidRPr="00582426" w:rsidTr="00BC27B1">
        <w:tc>
          <w:tcPr>
            <w:tcW w:w="871" w:type="pct"/>
            <w:vAlign w:val="center"/>
          </w:tcPr>
          <w:p w:rsidR="007C5113" w:rsidRPr="00582426" w:rsidRDefault="007C5113" w:rsidP="00BC27B1">
            <w:pPr>
              <w:numPr>
                <w:ilvl w:val="12"/>
                <w:numId w:val="0"/>
              </w:numPr>
              <w:jc w:val="center"/>
              <w:rPr>
                <w:rFonts w:ascii="Arial" w:hAnsi="Arial"/>
                <w:b/>
                <w:lang w:val="en-GB"/>
              </w:rPr>
            </w:pPr>
            <w:r w:rsidRPr="00582426">
              <w:rPr>
                <w:rFonts w:ascii="Arial" w:hAnsi="Arial"/>
                <w:b/>
                <w:lang w:val="en-GB"/>
              </w:rPr>
              <w:t>Total</w:t>
            </w:r>
          </w:p>
        </w:tc>
        <w:tc>
          <w:tcPr>
            <w:tcW w:w="769" w:type="pct"/>
            <w:vAlign w:val="center"/>
          </w:tcPr>
          <w:p w:rsidR="007C5113" w:rsidRPr="00582426" w:rsidRDefault="008C3765" w:rsidP="00BC27B1">
            <w:pPr>
              <w:numPr>
                <w:ilvl w:val="12"/>
                <w:numId w:val="0"/>
              </w:numPr>
              <w:jc w:val="center"/>
              <w:rPr>
                <w:rFonts w:ascii="Arial" w:hAnsi="Arial"/>
                <w:lang w:val="en-GB"/>
              </w:rPr>
            </w:pPr>
            <w:r>
              <w:rPr>
                <w:rFonts w:ascii="Arial" w:hAnsi="Arial"/>
                <w:lang w:val="en-GB"/>
              </w:rPr>
              <w:t>3</w:t>
            </w:r>
            <w:r w:rsidR="00416999">
              <w:rPr>
                <w:rFonts w:ascii="Arial" w:hAnsi="Arial"/>
                <w:lang w:val="en-GB"/>
              </w:rPr>
              <w:t>5</w:t>
            </w:r>
          </w:p>
        </w:tc>
        <w:tc>
          <w:tcPr>
            <w:tcW w:w="662" w:type="pct"/>
            <w:vAlign w:val="center"/>
          </w:tcPr>
          <w:p w:rsidR="007C5113" w:rsidRPr="00582426" w:rsidRDefault="008C3765" w:rsidP="00BC27B1">
            <w:pPr>
              <w:numPr>
                <w:ilvl w:val="12"/>
                <w:numId w:val="0"/>
              </w:numPr>
              <w:jc w:val="center"/>
              <w:rPr>
                <w:rFonts w:ascii="Arial" w:hAnsi="Arial"/>
                <w:lang w:val="en-GB"/>
              </w:rPr>
            </w:pPr>
            <w:r>
              <w:rPr>
                <w:rFonts w:ascii="Arial" w:hAnsi="Arial"/>
                <w:lang w:val="en-GB"/>
              </w:rPr>
              <w:t>60</w:t>
            </w:r>
          </w:p>
        </w:tc>
        <w:tc>
          <w:tcPr>
            <w:tcW w:w="874" w:type="pct"/>
            <w:vAlign w:val="center"/>
          </w:tcPr>
          <w:p w:rsidR="007C5113" w:rsidRPr="00F92A77" w:rsidRDefault="00ED3F9D" w:rsidP="00BC27B1">
            <w:pPr>
              <w:numPr>
                <w:ilvl w:val="12"/>
                <w:numId w:val="0"/>
              </w:numPr>
              <w:jc w:val="center"/>
              <w:rPr>
                <w:rFonts w:ascii="Arial" w:hAnsi="Arial"/>
                <w:lang w:val="en-GB"/>
              </w:rPr>
            </w:pPr>
            <w:r w:rsidRPr="00F92A77">
              <w:rPr>
                <w:rFonts w:ascii="Arial" w:hAnsi="Arial"/>
                <w:lang w:val="en-GB"/>
              </w:rPr>
              <w:t>49</w:t>
            </w:r>
          </w:p>
        </w:tc>
        <w:tc>
          <w:tcPr>
            <w:tcW w:w="608" w:type="pct"/>
            <w:vAlign w:val="center"/>
          </w:tcPr>
          <w:p w:rsidR="007C5113" w:rsidRPr="00582426" w:rsidRDefault="00ED3F9D" w:rsidP="00BC27B1">
            <w:pPr>
              <w:numPr>
                <w:ilvl w:val="12"/>
                <w:numId w:val="0"/>
              </w:numPr>
              <w:jc w:val="center"/>
              <w:rPr>
                <w:rFonts w:ascii="Arial" w:hAnsi="Arial"/>
                <w:lang w:val="en-GB"/>
              </w:rPr>
            </w:pPr>
            <w:r>
              <w:rPr>
                <w:rFonts w:ascii="Arial" w:hAnsi="Arial"/>
                <w:lang w:val="en-GB"/>
              </w:rPr>
              <w:t>18</w:t>
            </w:r>
          </w:p>
        </w:tc>
        <w:tc>
          <w:tcPr>
            <w:tcW w:w="608" w:type="pct"/>
            <w:vAlign w:val="center"/>
          </w:tcPr>
          <w:p w:rsidR="007C5113" w:rsidRPr="00582426" w:rsidRDefault="00ED3F9D" w:rsidP="00BC27B1">
            <w:pPr>
              <w:numPr>
                <w:ilvl w:val="12"/>
                <w:numId w:val="0"/>
              </w:numPr>
              <w:jc w:val="center"/>
              <w:rPr>
                <w:rFonts w:ascii="Arial" w:hAnsi="Arial"/>
                <w:lang w:val="en-GB"/>
              </w:rPr>
            </w:pPr>
            <w:r>
              <w:rPr>
                <w:rFonts w:ascii="Arial" w:hAnsi="Arial"/>
                <w:lang w:val="en-GB"/>
              </w:rPr>
              <w:t>84</w:t>
            </w:r>
          </w:p>
        </w:tc>
        <w:tc>
          <w:tcPr>
            <w:tcW w:w="608" w:type="pct"/>
            <w:vAlign w:val="center"/>
          </w:tcPr>
          <w:p w:rsidR="007C5113" w:rsidRPr="00582426" w:rsidRDefault="00ED3F9D" w:rsidP="00BC27B1">
            <w:pPr>
              <w:numPr>
                <w:ilvl w:val="12"/>
                <w:numId w:val="0"/>
              </w:numPr>
              <w:jc w:val="center"/>
              <w:rPr>
                <w:rFonts w:ascii="Arial" w:hAnsi="Arial"/>
                <w:lang w:val="en-GB"/>
              </w:rPr>
            </w:pPr>
            <w:r>
              <w:rPr>
                <w:rFonts w:ascii="Arial" w:hAnsi="Arial"/>
                <w:lang w:val="en-GB"/>
              </w:rPr>
              <w:t>78</w:t>
            </w:r>
          </w:p>
        </w:tc>
      </w:tr>
    </w:tbl>
    <w:p w:rsidR="00582426" w:rsidRDefault="00416999" w:rsidP="00582426">
      <w:pPr>
        <w:numPr>
          <w:ilvl w:val="12"/>
          <w:numId w:val="0"/>
        </w:numPr>
        <w:spacing w:after="0" w:line="240" w:lineRule="auto"/>
        <w:jc w:val="both"/>
        <w:rPr>
          <w:rFonts w:ascii="Arial" w:eastAsia="Times New Roman" w:hAnsi="Arial" w:cs="Times New Roman"/>
          <w:i/>
          <w:sz w:val="20"/>
          <w:szCs w:val="20"/>
          <w:lang w:val="en-GB"/>
        </w:rPr>
      </w:pPr>
      <w:ins w:id="1" w:author="DFO-MPO" w:date="2017-02-01T13:03:00Z">
        <w:r>
          <w:rPr>
            <w:rFonts w:ascii="Arial" w:eastAsia="Times New Roman" w:hAnsi="Arial" w:cs="Times New Roman"/>
            <w:b/>
            <w:i/>
            <w:sz w:val="20"/>
            <w:szCs w:val="20"/>
            <w:lang w:val="en-GB"/>
          </w:rPr>
          <w:t xml:space="preserve"> </w:t>
        </w:r>
      </w:ins>
    </w:p>
    <w:p w:rsidR="00582426" w:rsidRPr="00582426" w:rsidRDefault="00582426" w:rsidP="00582426">
      <w:pPr>
        <w:numPr>
          <w:ilvl w:val="12"/>
          <w:numId w:val="0"/>
        </w:numPr>
        <w:spacing w:after="0" w:line="240" w:lineRule="auto"/>
        <w:jc w:val="both"/>
        <w:rPr>
          <w:rFonts w:ascii="Arial" w:eastAsia="Times New Roman" w:hAnsi="Arial" w:cs="Times New Roman"/>
          <w:i/>
          <w:sz w:val="20"/>
          <w:szCs w:val="20"/>
          <w:lang w:val="en-GB"/>
        </w:rPr>
      </w:pPr>
      <w:r>
        <w:rPr>
          <w:rFonts w:ascii="Arial" w:eastAsia="Times New Roman" w:hAnsi="Arial" w:cs="Times New Roman"/>
          <w:i/>
          <w:sz w:val="20"/>
          <w:szCs w:val="20"/>
          <w:lang w:val="en-GB"/>
        </w:rPr>
        <w:t xml:space="preserve"> </w:t>
      </w:r>
    </w:p>
    <w:p w:rsidR="00582426" w:rsidRPr="00582426" w:rsidRDefault="00582426" w:rsidP="00582426">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t xml:space="preserve">Details of </w:t>
      </w:r>
      <w:r>
        <w:rPr>
          <w:rFonts w:ascii="Arial" w:eastAsia="Times New Roman" w:hAnsi="Arial" w:cs="Times New Roman"/>
          <w:b/>
          <w:i/>
          <w:sz w:val="20"/>
          <w:szCs w:val="20"/>
          <w:lang w:val="en-GB"/>
        </w:rPr>
        <w:t>Budget</w:t>
      </w:r>
      <w:r w:rsidRPr="00582426">
        <w:rPr>
          <w:rFonts w:ascii="Arial" w:eastAsia="Times New Roman" w:hAnsi="Arial" w:cs="Times New Roman"/>
          <w:b/>
          <w:i/>
          <w:sz w:val="20"/>
          <w:szCs w:val="20"/>
          <w:lang w:val="en-GB"/>
        </w:rPr>
        <w:t xml:space="preserve"> request</w:t>
      </w:r>
      <w:r>
        <w:rPr>
          <w:rFonts w:ascii="Arial" w:eastAsia="Times New Roman" w:hAnsi="Arial" w:cs="Times New Roman"/>
          <w:b/>
          <w:i/>
          <w:sz w:val="20"/>
          <w:szCs w:val="20"/>
          <w:lang w:val="en-GB"/>
        </w:rPr>
        <w:t xml:space="preserve"> - DFO</w:t>
      </w:r>
    </w:p>
    <w:tbl>
      <w:tblPr>
        <w:tblStyle w:val="TableGrid"/>
        <w:tblW w:w="0" w:type="auto"/>
        <w:tblLook w:val="01E0" w:firstRow="1" w:lastRow="1" w:firstColumn="1" w:lastColumn="1" w:noHBand="0" w:noVBand="0"/>
      </w:tblPr>
      <w:tblGrid>
        <w:gridCol w:w="2597"/>
        <w:gridCol w:w="6979"/>
      </w:tblGrid>
      <w:tr w:rsidR="00582426" w:rsidRPr="00582426" w:rsidTr="00582426">
        <w:tc>
          <w:tcPr>
            <w:tcW w:w="2597" w:type="dxa"/>
          </w:tcPr>
          <w:p w:rsidR="00582426" w:rsidRPr="00582426" w:rsidRDefault="00582426" w:rsidP="00582426">
            <w:pPr>
              <w:numPr>
                <w:ilvl w:val="12"/>
                <w:numId w:val="0"/>
              </w:numPr>
              <w:jc w:val="both"/>
              <w:rPr>
                <w:rFonts w:ascii="Arial" w:hAnsi="Arial"/>
                <w:b/>
                <w:lang w:val="en-GB"/>
              </w:rPr>
            </w:pPr>
            <w:r w:rsidRPr="00582426">
              <w:rPr>
                <w:rFonts w:ascii="Arial" w:hAnsi="Arial"/>
                <w:b/>
                <w:lang w:val="en-GB"/>
              </w:rPr>
              <w:t>Salary</w:t>
            </w:r>
          </w:p>
        </w:tc>
        <w:tc>
          <w:tcPr>
            <w:tcW w:w="6979" w:type="dxa"/>
          </w:tcPr>
          <w:p w:rsidR="00582426" w:rsidRPr="00582426" w:rsidRDefault="00A0783A" w:rsidP="00416999">
            <w:pPr>
              <w:numPr>
                <w:ilvl w:val="12"/>
                <w:numId w:val="0"/>
              </w:numPr>
              <w:rPr>
                <w:rFonts w:ascii="Arial" w:hAnsi="Arial"/>
                <w:i/>
                <w:lang w:val="en-GB"/>
              </w:rPr>
            </w:pPr>
            <w:r w:rsidRPr="00582426">
              <w:rPr>
                <w:rFonts w:ascii="Arial" w:hAnsi="Arial"/>
                <w:i/>
                <w:lang w:val="en-GB"/>
              </w:rPr>
              <w:t>Overtime</w:t>
            </w:r>
            <w:r w:rsidR="008C3765">
              <w:rPr>
                <w:rFonts w:ascii="Arial" w:hAnsi="Arial"/>
                <w:i/>
                <w:lang w:val="en-GB"/>
              </w:rPr>
              <w:t xml:space="preserve"> &amp;</w:t>
            </w:r>
            <w:r>
              <w:rPr>
                <w:rFonts w:ascii="Arial" w:hAnsi="Arial"/>
                <w:i/>
                <w:lang w:val="en-GB"/>
              </w:rPr>
              <w:t xml:space="preserve"> dive/field </w:t>
            </w:r>
            <w:r w:rsidR="00C70548">
              <w:rPr>
                <w:rFonts w:ascii="Arial" w:hAnsi="Arial"/>
                <w:i/>
                <w:lang w:val="en-GB"/>
              </w:rPr>
              <w:t>allowances</w:t>
            </w:r>
            <w:r>
              <w:rPr>
                <w:rFonts w:ascii="Arial" w:hAnsi="Arial"/>
                <w:i/>
                <w:lang w:val="en-GB"/>
              </w:rPr>
              <w:t xml:space="preserve"> for 4</w:t>
            </w:r>
            <w:r w:rsidR="00582426" w:rsidRPr="00582426">
              <w:rPr>
                <w:rFonts w:ascii="Arial" w:hAnsi="Arial"/>
                <w:i/>
                <w:lang w:val="en-GB"/>
              </w:rPr>
              <w:t xml:space="preserve"> DFO staff</w:t>
            </w:r>
            <w:r>
              <w:rPr>
                <w:rFonts w:ascii="Arial" w:hAnsi="Arial"/>
                <w:i/>
                <w:lang w:val="en-GB"/>
              </w:rPr>
              <w:t xml:space="preserve"> on</w:t>
            </w:r>
            <w:r w:rsidR="00416999">
              <w:rPr>
                <w:rFonts w:ascii="Arial" w:hAnsi="Arial"/>
                <w:i/>
                <w:lang w:val="en-GB"/>
              </w:rPr>
              <w:t xml:space="preserve"> 2</w:t>
            </w:r>
            <w:r>
              <w:rPr>
                <w:rFonts w:ascii="Arial" w:hAnsi="Arial"/>
                <w:i/>
                <w:lang w:val="en-GB"/>
              </w:rPr>
              <w:t xml:space="preserve"> weeks of fieldwork </w:t>
            </w:r>
            <w:r w:rsidR="00416999">
              <w:rPr>
                <w:rFonts w:ascii="Arial" w:hAnsi="Arial"/>
                <w:i/>
                <w:lang w:val="en-GB"/>
              </w:rPr>
              <w:t xml:space="preserve">that </w:t>
            </w:r>
            <w:r>
              <w:rPr>
                <w:rFonts w:ascii="Arial" w:hAnsi="Arial"/>
                <w:i/>
                <w:lang w:val="en-GB"/>
              </w:rPr>
              <w:t>includes weekend travel</w:t>
            </w:r>
            <w:r w:rsidR="00582426" w:rsidRPr="00582426">
              <w:rPr>
                <w:rFonts w:ascii="Arial" w:hAnsi="Arial"/>
                <w:i/>
                <w:lang w:val="en-GB"/>
              </w:rPr>
              <w:t>.</w:t>
            </w:r>
            <w:r>
              <w:rPr>
                <w:rFonts w:ascii="Arial" w:hAnsi="Arial"/>
                <w:i/>
                <w:lang w:val="en-GB"/>
              </w:rPr>
              <w:t xml:space="preserve"> In-kind </w:t>
            </w:r>
            <w:r w:rsidR="00416999">
              <w:rPr>
                <w:rFonts w:ascii="Arial" w:hAnsi="Arial"/>
                <w:i/>
                <w:lang w:val="en-GB"/>
              </w:rPr>
              <w:t xml:space="preserve">(as salary) </w:t>
            </w:r>
            <w:r>
              <w:rPr>
                <w:rFonts w:ascii="Arial" w:hAnsi="Arial"/>
                <w:i/>
                <w:lang w:val="en-GB"/>
              </w:rPr>
              <w:t>represents time commitment of Lawton/Cooper overall on project and DFO technicians</w:t>
            </w:r>
            <w:r w:rsidR="00416999">
              <w:rPr>
                <w:rFonts w:ascii="Arial" w:hAnsi="Arial"/>
                <w:i/>
                <w:lang w:val="en-GB"/>
              </w:rPr>
              <w:t xml:space="preserve"> and </w:t>
            </w:r>
            <w:r>
              <w:rPr>
                <w:rFonts w:ascii="Arial" w:hAnsi="Arial"/>
                <w:i/>
                <w:lang w:val="en-GB"/>
              </w:rPr>
              <w:t xml:space="preserve">biologists </w:t>
            </w:r>
            <w:r w:rsidR="00416999">
              <w:rPr>
                <w:rFonts w:ascii="Arial" w:hAnsi="Arial"/>
                <w:i/>
                <w:lang w:val="en-GB"/>
              </w:rPr>
              <w:t>on</w:t>
            </w:r>
            <w:r>
              <w:rPr>
                <w:rFonts w:ascii="Arial" w:hAnsi="Arial"/>
                <w:i/>
                <w:lang w:val="en-GB"/>
              </w:rPr>
              <w:t xml:space="preserve"> dive surveys</w:t>
            </w:r>
            <w:r w:rsidR="008C3765">
              <w:rPr>
                <w:rFonts w:ascii="Arial" w:hAnsi="Arial"/>
                <w:i/>
                <w:lang w:val="en-GB"/>
              </w:rPr>
              <w:t xml:space="preserve">. Funds </w:t>
            </w:r>
            <w:r w:rsidR="00416999">
              <w:rPr>
                <w:rFonts w:ascii="Arial" w:hAnsi="Arial"/>
                <w:i/>
                <w:lang w:val="en-GB"/>
              </w:rPr>
              <w:t>listed</w:t>
            </w:r>
            <w:r w:rsidR="008C3765">
              <w:rPr>
                <w:rFonts w:ascii="Arial" w:hAnsi="Arial"/>
                <w:i/>
                <w:lang w:val="en-GB"/>
              </w:rPr>
              <w:t xml:space="preserve"> as O&amp;M (to be converted to salary)</w:t>
            </w:r>
            <w:r w:rsidR="005E1FD4">
              <w:rPr>
                <w:rFonts w:ascii="Arial" w:hAnsi="Arial"/>
                <w:i/>
                <w:lang w:val="en-GB"/>
              </w:rPr>
              <w:t>.</w:t>
            </w:r>
          </w:p>
        </w:tc>
      </w:tr>
      <w:tr w:rsidR="00582426" w:rsidRPr="00582426" w:rsidTr="00582426">
        <w:tc>
          <w:tcPr>
            <w:tcW w:w="2597" w:type="dxa"/>
          </w:tcPr>
          <w:p w:rsidR="00582426" w:rsidRPr="00582426" w:rsidRDefault="00582426" w:rsidP="00582426">
            <w:pPr>
              <w:numPr>
                <w:ilvl w:val="12"/>
                <w:numId w:val="0"/>
              </w:numPr>
              <w:jc w:val="both"/>
              <w:rPr>
                <w:rFonts w:ascii="Arial" w:hAnsi="Arial"/>
                <w:b/>
                <w:lang w:val="en-GB"/>
              </w:rPr>
            </w:pPr>
            <w:r w:rsidRPr="00582426">
              <w:rPr>
                <w:rFonts w:ascii="Arial" w:hAnsi="Arial"/>
                <w:b/>
                <w:lang w:val="en-GB"/>
              </w:rPr>
              <w:t>Travel costs</w:t>
            </w:r>
          </w:p>
        </w:tc>
        <w:tc>
          <w:tcPr>
            <w:tcW w:w="6979" w:type="dxa"/>
          </w:tcPr>
          <w:p w:rsidR="00582426" w:rsidRPr="00582426" w:rsidRDefault="00432468" w:rsidP="008C3765">
            <w:pPr>
              <w:numPr>
                <w:ilvl w:val="12"/>
                <w:numId w:val="0"/>
              </w:numPr>
              <w:rPr>
                <w:rFonts w:ascii="Arial" w:hAnsi="Arial"/>
                <w:i/>
                <w:lang w:val="en-GB"/>
              </w:rPr>
            </w:pPr>
            <w:r>
              <w:rPr>
                <w:rFonts w:ascii="Arial" w:hAnsi="Arial"/>
                <w:i/>
                <w:lang w:val="en-GB"/>
              </w:rPr>
              <w:t xml:space="preserve">Training session in Saint Andrews for 2-3 BIO-based divers prior to </w:t>
            </w:r>
            <w:r w:rsidR="00416999">
              <w:rPr>
                <w:rFonts w:ascii="Arial" w:hAnsi="Arial"/>
                <w:i/>
                <w:lang w:val="en-GB"/>
              </w:rPr>
              <w:t>surveys</w:t>
            </w:r>
            <w:r>
              <w:rPr>
                <w:rFonts w:ascii="Arial" w:hAnsi="Arial"/>
                <w:i/>
                <w:lang w:val="en-GB"/>
              </w:rPr>
              <w:t xml:space="preserve"> ($3K); </w:t>
            </w:r>
            <w:r w:rsidR="00C70548">
              <w:rPr>
                <w:rFonts w:ascii="Arial" w:hAnsi="Arial"/>
                <w:i/>
                <w:lang w:val="en-GB"/>
              </w:rPr>
              <w:t>Per diem for</w:t>
            </w:r>
            <w:r w:rsidR="00582426" w:rsidRPr="00582426">
              <w:rPr>
                <w:rFonts w:ascii="Arial" w:hAnsi="Arial"/>
                <w:i/>
                <w:lang w:val="en-GB"/>
              </w:rPr>
              <w:t xml:space="preserve"> fieldwork in N</w:t>
            </w:r>
            <w:r w:rsidR="00A0783A">
              <w:rPr>
                <w:rFonts w:ascii="Arial" w:hAnsi="Arial"/>
                <w:i/>
                <w:lang w:val="en-GB"/>
              </w:rPr>
              <w:t>S</w:t>
            </w:r>
            <w:r w:rsidR="00582426" w:rsidRPr="00582426">
              <w:rPr>
                <w:rFonts w:ascii="Arial" w:hAnsi="Arial"/>
                <w:i/>
                <w:lang w:val="en-GB"/>
              </w:rPr>
              <w:t xml:space="preserve"> (</w:t>
            </w:r>
            <w:r w:rsidR="00A0783A">
              <w:rPr>
                <w:rFonts w:ascii="Arial" w:hAnsi="Arial"/>
                <w:i/>
                <w:lang w:val="en-GB"/>
              </w:rPr>
              <w:t>10</w:t>
            </w:r>
            <w:r w:rsidR="00582426" w:rsidRPr="00582426">
              <w:rPr>
                <w:rFonts w:ascii="Arial" w:hAnsi="Arial"/>
                <w:i/>
                <w:lang w:val="en-GB"/>
              </w:rPr>
              <w:t>d</w:t>
            </w:r>
            <w:r w:rsidR="00A0783A">
              <w:rPr>
                <w:rFonts w:ascii="Arial" w:hAnsi="Arial"/>
                <w:i/>
                <w:lang w:val="en-GB"/>
              </w:rPr>
              <w:t xml:space="preserve"> work+4</w:t>
            </w:r>
            <w:r w:rsidR="00416999">
              <w:rPr>
                <w:rFonts w:ascii="Arial" w:hAnsi="Arial"/>
                <w:i/>
                <w:lang w:val="en-GB"/>
              </w:rPr>
              <w:t>d</w:t>
            </w:r>
            <w:r w:rsidR="00A0783A">
              <w:rPr>
                <w:rFonts w:ascii="Arial" w:hAnsi="Arial"/>
                <w:i/>
                <w:lang w:val="en-GB"/>
              </w:rPr>
              <w:t xml:space="preserve"> travel</w:t>
            </w:r>
            <w:r w:rsidR="00582426" w:rsidRPr="00582426">
              <w:rPr>
                <w:rFonts w:ascii="Arial" w:hAnsi="Arial"/>
                <w:i/>
                <w:lang w:val="en-GB"/>
              </w:rPr>
              <w:t xml:space="preserve">) for </w:t>
            </w:r>
            <w:r w:rsidR="00A0783A">
              <w:rPr>
                <w:rFonts w:ascii="Arial" w:hAnsi="Arial"/>
                <w:i/>
                <w:lang w:val="en-GB"/>
              </w:rPr>
              <w:t>4</w:t>
            </w:r>
            <w:r w:rsidR="00582426" w:rsidRPr="00582426">
              <w:rPr>
                <w:rFonts w:ascii="Arial" w:hAnsi="Arial"/>
                <w:i/>
                <w:lang w:val="en-GB"/>
              </w:rPr>
              <w:t xml:space="preserve"> DFO staff (</w:t>
            </w:r>
            <w:r w:rsidR="00416999">
              <w:rPr>
                <w:rFonts w:ascii="Arial" w:hAnsi="Arial"/>
                <w:i/>
                <w:lang w:val="en-GB"/>
              </w:rPr>
              <w:t>$</w:t>
            </w:r>
            <w:r w:rsidR="00C70548">
              <w:rPr>
                <w:rFonts w:ascii="Arial" w:hAnsi="Arial"/>
                <w:i/>
                <w:lang w:val="en-GB"/>
              </w:rPr>
              <w:t>6</w:t>
            </w:r>
            <w:r w:rsidR="00582426" w:rsidRPr="00582426">
              <w:rPr>
                <w:rFonts w:ascii="Arial" w:hAnsi="Arial"/>
                <w:i/>
                <w:lang w:val="en-GB"/>
              </w:rPr>
              <w:t xml:space="preserve">K); </w:t>
            </w:r>
            <w:r w:rsidR="00C70548">
              <w:rPr>
                <w:rFonts w:ascii="Arial" w:hAnsi="Arial"/>
                <w:i/>
                <w:lang w:val="en-GB"/>
              </w:rPr>
              <w:t>Accommodation (based on motel rooms; would be much less for house rental</w:t>
            </w:r>
            <w:r w:rsidR="003B0AD5">
              <w:rPr>
                <w:rFonts w:ascii="Arial" w:hAnsi="Arial"/>
                <w:i/>
                <w:lang w:val="en-GB"/>
              </w:rPr>
              <w:t xml:space="preserve"> but very limited availability so would need early booking</w:t>
            </w:r>
            <w:r w:rsidR="00C70548">
              <w:rPr>
                <w:rFonts w:ascii="Arial" w:hAnsi="Arial"/>
                <w:i/>
                <w:lang w:val="en-GB"/>
              </w:rPr>
              <w:t>) ($5K); R</w:t>
            </w:r>
            <w:r w:rsidR="00582426" w:rsidRPr="00582426">
              <w:rPr>
                <w:rFonts w:ascii="Arial" w:hAnsi="Arial"/>
                <w:i/>
                <w:lang w:val="en-GB"/>
              </w:rPr>
              <w:t>egional travel (Lawton/Cooper) to consult with regional ocea</w:t>
            </w:r>
            <w:r w:rsidR="00C70548">
              <w:rPr>
                <w:rFonts w:ascii="Arial" w:hAnsi="Arial"/>
                <w:i/>
                <w:lang w:val="en-GB"/>
              </w:rPr>
              <w:t xml:space="preserve">ns managers on </w:t>
            </w:r>
            <w:r w:rsidR="00A0783A" w:rsidRPr="00582426">
              <w:rPr>
                <w:rFonts w:ascii="Arial" w:hAnsi="Arial"/>
                <w:i/>
                <w:lang w:val="en-GB"/>
              </w:rPr>
              <w:t xml:space="preserve"> </w:t>
            </w:r>
            <w:r w:rsidR="00582426" w:rsidRPr="00582426">
              <w:rPr>
                <w:rFonts w:ascii="Arial" w:hAnsi="Arial"/>
                <w:i/>
                <w:lang w:val="en-GB"/>
              </w:rPr>
              <w:t xml:space="preserve">program activity schedule and present initial results from </w:t>
            </w:r>
            <w:r w:rsidR="00A0783A">
              <w:rPr>
                <w:rFonts w:ascii="Arial" w:hAnsi="Arial"/>
                <w:i/>
                <w:lang w:val="en-GB"/>
              </w:rPr>
              <w:t>2017 work</w:t>
            </w:r>
            <w:r w:rsidR="00582426" w:rsidRPr="00582426">
              <w:rPr>
                <w:rFonts w:ascii="Arial" w:hAnsi="Arial"/>
                <w:i/>
                <w:lang w:val="en-GB"/>
              </w:rPr>
              <w:t xml:space="preserve"> ($</w:t>
            </w:r>
            <w:r w:rsidR="00A0783A">
              <w:rPr>
                <w:rFonts w:ascii="Arial" w:hAnsi="Arial"/>
                <w:i/>
                <w:lang w:val="en-GB"/>
              </w:rPr>
              <w:t>2</w:t>
            </w:r>
            <w:r w:rsidR="00582426" w:rsidRPr="00582426">
              <w:rPr>
                <w:rFonts w:ascii="Arial" w:hAnsi="Arial"/>
                <w:i/>
                <w:lang w:val="en-GB"/>
              </w:rPr>
              <w:t>K</w:t>
            </w:r>
            <w:r>
              <w:rPr>
                <w:rFonts w:ascii="Arial" w:hAnsi="Arial"/>
                <w:i/>
                <w:lang w:val="en-GB"/>
              </w:rPr>
              <w:t>); Ferries (4 personnel and 2 vehicles + Seawolf; 2 return trips)($3K)</w:t>
            </w:r>
          </w:p>
        </w:tc>
      </w:tr>
      <w:tr w:rsidR="00582426" w:rsidRPr="00582426" w:rsidTr="00582426">
        <w:tc>
          <w:tcPr>
            <w:tcW w:w="2597" w:type="dxa"/>
          </w:tcPr>
          <w:p w:rsidR="00582426" w:rsidRPr="00582426" w:rsidRDefault="00582426" w:rsidP="00582426">
            <w:pPr>
              <w:numPr>
                <w:ilvl w:val="12"/>
                <w:numId w:val="0"/>
              </w:numPr>
              <w:jc w:val="both"/>
              <w:rPr>
                <w:rFonts w:ascii="Arial" w:hAnsi="Arial" w:cs="Arial"/>
                <w:b/>
                <w:lang w:val="en-GB"/>
              </w:rPr>
            </w:pPr>
            <w:r w:rsidRPr="00582426">
              <w:rPr>
                <w:rFonts w:ascii="Arial" w:hAnsi="Arial"/>
                <w:b/>
                <w:lang w:val="en-GB"/>
              </w:rPr>
              <w:t>Other O&amp;M</w:t>
            </w:r>
          </w:p>
        </w:tc>
        <w:tc>
          <w:tcPr>
            <w:tcW w:w="6979" w:type="dxa"/>
          </w:tcPr>
          <w:p w:rsidR="00582426" w:rsidRPr="00582426" w:rsidRDefault="00582426" w:rsidP="008C3765">
            <w:pPr>
              <w:numPr>
                <w:ilvl w:val="12"/>
                <w:numId w:val="0"/>
              </w:numPr>
              <w:rPr>
                <w:rFonts w:ascii="Arial" w:hAnsi="Arial"/>
                <w:i/>
                <w:lang w:val="en-GB"/>
              </w:rPr>
            </w:pPr>
            <w:r w:rsidRPr="00582426">
              <w:rPr>
                <w:rFonts w:ascii="Arial" w:hAnsi="Arial"/>
                <w:i/>
                <w:lang w:val="en-GB"/>
              </w:rPr>
              <w:t>Other field survey costs (</w:t>
            </w:r>
            <w:r w:rsidR="00C70548">
              <w:rPr>
                <w:rFonts w:ascii="Arial" w:hAnsi="Arial"/>
                <w:i/>
                <w:lang w:val="en-GB"/>
              </w:rPr>
              <w:t xml:space="preserve">diving equipment; SCUBA tank air refills; </w:t>
            </w:r>
            <w:r w:rsidRPr="00582426">
              <w:rPr>
                <w:rFonts w:ascii="Arial" w:hAnsi="Arial"/>
                <w:i/>
                <w:lang w:val="en-GB"/>
              </w:rPr>
              <w:t>fabrication of transect lines</w:t>
            </w:r>
            <w:r w:rsidR="00C70548">
              <w:rPr>
                <w:rFonts w:ascii="Arial" w:hAnsi="Arial"/>
                <w:i/>
                <w:lang w:val="en-GB"/>
              </w:rPr>
              <w:t>;</w:t>
            </w:r>
            <w:r w:rsidRPr="00582426">
              <w:rPr>
                <w:rFonts w:ascii="Arial" w:hAnsi="Arial"/>
                <w:i/>
                <w:lang w:val="en-GB"/>
              </w:rPr>
              <w:t xml:space="preserve"> sample processing; $3K)</w:t>
            </w:r>
            <w:r w:rsidRPr="00582426">
              <w:rPr>
                <w:lang w:val="en-GB"/>
              </w:rPr>
              <w:t xml:space="preserve">. </w:t>
            </w:r>
          </w:p>
        </w:tc>
      </w:tr>
      <w:tr w:rsidR="00582426" w:rsidRPr="00582426" w:rsidTr="00582426">
        <w:tc>
          <w:tcPr>
            <w:tcW w:w="2597" w:type="dxa"/>
          </w:tcPr>
          <w:p w:rsidR="00582426" w:rsidRPr="00582426" w:rsidRDefault="00582426" w:rsidP="00582426">
            <w:pPr>
              <w:numPr>
                <w:ilvl w:val="12"/>
                <w:numId w:val="0"/>
              </w:numPr>
              <w:jc w:val="both"/>
              <w:rPr>
                <w:rFonts w:ascii="Arial" w:hAnsi="Arial"/>
                <w:b/>
                <w:color w:val="FF0000"/>
                <w:sz w:val="24"/>
                <w:szCs w:val="24"/>
                <w:vertAlign w:val="superscript"/>
                <w:lang w:val="en-GB"/>
              </w:rPr>
            </w:pPr>
            <w:r w:rsidRPr="00582426">
              <w:rPr>
                <w:rFonts w:ascii="Arial" w:hAnsi="Arial" w:cs="Arial"/>
                <w:b/>
                <w:lang w:val="en-GB"/>
              </w:rPr>
              <w:t>Overhead</w:t>
            </w:r>
          </w:p>
        </w:tc>
        <w:tc>
          <w:tcPr>
            <w:tcW w:w="6979" w:type="dxa"/>
          </w:tcPr>
          <w:p w:rsidR="00582426" w:rsidRPr="00582426" w:rsidRDefault="00582426" w:rsidP="008C3765">
            <w:pPr>
              <w:rPr>
                <w:rFonts w:ascii="Arial" w:hAnsi="Arial"/>
                <w:i/>
                <w:sz w:val="24"/>
                <w:szCs w:val="24"/>
                <w:lang w:val="en-US"/>
              </w:rPr>
            </w:pPr>
            <w:r w:rsidRPr="00582426">
              <w:rPr>
                <w:rFonts w:ascii="Arial" w:hAnsi="Arial"/>
                <w:i/>
                <w:lang w:val="en-US"/>
              </w:rPr>
              <w:t xml:space="preserve">Maritimes </w:t>
            </w:r>
            <w:r w:rsidR="007C5113">
              <w:rPr>
                <w:rFonts w:ascii="Arial" w:hAnsi="Arial"/>
                <w:i/>
                <w:lang w:val="en-US"/>
              </w:rPr>
              <w:t>Science Branch</w:t>
            </w:r>
            <w:r w:rsidRPr="00582426">
              <w:rPr>
                <w:sz w:val="24"/>
                <w:szCs w:val="24"/>
                <w:lang w:val="en-US"/>
              </w:rPr>
              <w:t xml:space="preserve"> </w:t>
            </w:r>
            <w:r w:rsidRPr="00582426">
              <w:rPr>
                <w:rFonts w:ascii="Arial" w:hAnsi="Arial"/>
                <w:i/>
                <w:lang w:val="en-GB"/>
              </w:rPr>
              <w:t>15% overhead on O&amp;M not converted to salary</w:t>
            </w:r>
            <w:r w:rsidR="00C70548" w:rsidRPr="00582426">
              <w:rPr>
                <w:rFonts w:ascii="Arial" w:hAnsi="Arial"/>
                <w:i/>
                <w:lang w:val="en-GB"/>
              </w:rPr>
              <w:t xml:space="preserve">. </w:t>
            </w:r>
            <w:r w:rsidR="00C70548">
              <w:rPr>
                <w:rFonts w:ascii="Arial" w:hAnsi="Arial"/>
                <w:i/>
                <w:lang w:val="en-GB"/>
              </w:rPr>
              <w:t>Not sure if this would be applied for an internal budget transfer</w:t>
            </w:r>
            <w:r w:rsidR="005E1FD4">
              <w:rPr>
                <w:rFonts w:ascii="Arial" w:hAnsi="Arial"/>
                <w:i/>
                <w:lang w:val="en-GB"/>
              </w:rPr>
              <w:t xml:space="preserve">. </w:t>
            </w:r>
          </w:p>
        </w:tc>
      </w:tr>
      <w:tr w:rsidR="00582426" w:rsidRPr="00582426" w:rsidTr="00582426">
        <w:tc>
          <w:tcPr>
            <w:tcW w:w="2597" w:type="dxa"/>
          </w:tcPr>
          <w:p w:rsidR="00582426" w:rsidRPr="00582426" w:rsidRDefault="00582426" w:rsidP="00582426">
            <w:pPr>
              <w:numPr>
                <w:ilvl w:val="12"/>
                <w:numId w:val="0"/>
              </w:numPr>
              <w:jc w:val="both"/>
              <w:rPr>
                <w:rFonts w:ascii="Arial" w:hAnsi="Arial"/>
                <w:b/>
                <w:lang w:val="en-GB"/>
              </w:rPr>
            </w:pPr>
            <w:r w:rsidRPr="00582426">
              <w:rPr>
                <w:rFonts w:ascii="Arial" w:hAnsi="Arial"/>
                <w:b/>
                <w:lang w:val="en-GB"/>
              </w:rPr>
              <w:t>Vessel cost</w:t>
            </w:r>
          </w:p>
        </w:tc>
        <w:tc>
          <w:tcPr>
            <w:tcW w:w="6979" w:type="dxa"/>
          </w:tcPr>
          <w:p w:rsidR="00582426" w:rsidRPr="00582426" w:rsidRDefault="00582426" w:rsidP="008C3765">
            <w:pPr>
              <w:numPr>
                <w:ilvl w:val="12"/>
                <w:numId w:val="0"/>
              </w:numPr>
              <w:rPr>
                <w:rFonts w:ascii="Arial" w:hAnsi="Arial"/>
                <w:i/>
                <w:lang w:val="en-GB"/>
              </w:rPr>
            </w:pPr>
            <w:r w:rsidRPr="00582426">
              <w:rPr>
                <w:rFonts w:ascii="Arial" w:hAnsi="Arial"/>
                <w:i/>
                <w:lang w:val="en-GB"/>
              </w:rPr>
              <w:t xml:space="preserve">Name of vessel: </w:t>
            </w:r>
            <w:r>
              <w:rPr>
                <w:rFonts w:ascii="Arial" w:hAnsi="Arial"/>
                <w:i/>
                <w:lang w:val="en-GB"/>
              </w:rPr>
              <w:t>Seawolf (SABS dive support vessel)</w:t>
            </w:r>
            <w:r w:rsidR="005E1FD4">
              <w:rPr>
                <w:rFonts w:ascii="Arial" w:hAnsi="Arial"/>
                <w:i/>
                <w:lang w:val="en-GB"/>
              </w:rPr>
              <w:t xml:space="preserve">. </w:t>
            </w:r>
          </w:p>
          <w:p w:rsidR="00582426" w:rsidRPr="00582426" w:rsidRDefault="007C5113" w:rsidP="008C3765">
            <w:pPr>
              <w:numPr>
                <w:ilvl w:val="12"/>
                <w:numId w:val="0"/>
              </w:numPr>
              <w:tabs>
                <w:tab w:val="center" w:pos="4320"/>
                <w:tab w:val="right" w:pos="8640"/>
              </w:tabs>
              <w:rPr>
                <w:rFonts w:ascii="Arial" w:hAnsi="Arial"/>
                <w:i/>
                <w:lang w:val="en-GB"/>
              </w:rPr>
            </w:pPr>
            <w:r>
              <w:rPr>
                <w:rFonts w:ascii="Arial" w:hAnsi="Arial"/>
                <w:i/>
                <w:lang w:val="en-GB"/>
              </w:rPr>
              <w:t>In-kind</w:t>
            </w:r>
            <w:r w:rsidR="00582426" w:rsidRPr="00582426">
              <w:rPr>
                <w:rFonts w:ascii="Arial" w:hAnsi="Arial"/>
                <w:i/>
                <w:lang w:val="en-GB"/>
              </w:rPr>
              <w:t xml:space="preserve"> per day:</w:t>
            </w:r>
            <w:r>
              <w:rPr>
                <w:rFonts w:ascii="Arial" w:hAnsi="Arial"/>
                <w:i/>
                <w:lang w:val="en-GB"/>
              </w:rPr>
              <w:t xml:space="preserve"> </w:t>
            </w:r>
            <w:r w:rsidR="00582426" w:rsidRPr="00582426">
              <w:rPr>
                <w:rFonts w:ascii="Arial" w:hAnsi="Arial"/>
                <w:i/>
                <w:lang w:val="en-GB"/>
              </w:rPr>
              <w:t>$</w:t>
            </w:r>
            <w:r>
              <w:rPr>
                <w:rFonts w:ascii="Arial" w:hAnsi="Arial"/>
                <w:i/>
                <w:lang w:val="en-GB"/>
              </w:rPr>
              <w:t>1.5</w:t>
            </w:r>
            <w:r w:rsidR="00582426" w:rsidRPr="00582426">
              <w:rPr>
                <w:rFonts w:ascii="Arial" w:hAnsi="Arial"/>
                <w:i/>
                <w:lang w:val="en-GB"/>
              </w:rPr>
              <w:t>K (</w:t>
            </w:r>
            <w:r>
              <w:rPr>
                <w:rFonts w:ascii="Arial" w:hAnsi="Arial"/>
                <w:i/>
                <w:lang w:val="en-GB"/>
              </w:rPr>
              <w:t>based on alternative charter</w:t>
            </w:r>
            <w:r w:rsidR="00416999">
              <w:rPr>
                <w:rFonts w:ascii="Arial" w:hAnsi="Arial"/>
                <w:i/>
                <w:lang w:val="en-GB"/>
              </w:rPr>
              <w:t>).</w:t>
            </w:r>
            <w:r w:rsidR="00582426" w:rsidRPr="00582426">
              <w:rPr>
                <w:rFonts w:ascii="Arial" w:hAnsi="Arial"/>
                <w:i/>
                <w:lang w:val="en-GB"/>
              </w:rPr>
              <w:t xml:space="preserve"> No chargeback to </w:t>
            </w:r>
            <w:r>
              <w:rPr>
                <w:rFonts w:ascii="Arial" w:hAnsi="Arial"/>
                <w:i/>
                <w:lang w:val="en-GB"/>
              </w:rPr>
              <w:t>project for general maintenance; cost for gas used, plus wharf fees</w:t>
            </w:r>
            <w:r w:rsidR="005E1FD4">
              <w:rPr>
                <w:rFonts w:ascii="Arial" w:hAnsi="Arial"/>
                <w:i/>
                <w:lang w:val="en-GB"/>
              </w:rPr>
              <w:t xml:space="preserve">. </w:t>
            </w:r>
          </w:p>
          <w:p w:rsidR="00582426" w:rsidRPr="00582426" w:rsidRDefault="00582426" w:rsidP="008C3765">
            <w:pPr>
              <w:numPr>
                <w:ilvl w:val="12"/>
                <w:numId w:val="0"/>
              </w:numPr>
              <w:tabs>
                <w:tab w:val="center" w:pos="4320"/>
                <w:tab w:val="right" w:pos="8640"/>
              </w:tabs>
              <w:rPr>
                <w:rFonts w:ascii="Arial" w:hAnsi="Arial"/>
                <w:i/>
                <w:lang w:val="en-GB"/>
              </w:rPr>
            </w:pPr>
            <w:r w:rsidRPr="00582426">
              <w:rPr>
                <w:rFonts w:ascii="Arial" w:hAnsi="Arial"/>
                <w:i/>
                <w:lang w:val="en-GB"/>
              </w:rPr>
              <w:t xml:space="preserve">Duration of mission: 2 x </w:t>
            </w:r>
            <w:r>
              <w:rPr>
                <w:rFonts w:ascii="Arial" w:hAnsi="Arial"/>
                <w:i/>
                <w:lang w:val="en-GB"/>
              </w:rPr>
              <w:t>5</w:t>
            </w:r>
            <w:r w:rsidRPr="00582426">
              <w:rPr>
                <w:rFonts w:ascii="Arial" w:hAnsi="Arial"/>
                <w:i/>
                <w:lang w:val="en-GB"/>
              </w:rPr>
              <w:t>d</w:t>
            </w:r>
            <w:r w:rsidR="00416999">
              <w:rPr>
                <w:rFonts w:ascii="Arial" w:hAnsi="Arial"/>
                <w:i/>
                <w:lang w:val="en-GB"/>
              </w:rPr>
              <w:t xml:space="preserve"> ($1K)</w:t>
            </w:r>
            <w:r w:rsidR="005E1FD4">
              <w:rPr>
                <w:rFonts w:ascii="Arial" w:hAnsi="Arial"/>
                <w:i/>
                <w:lang w:val="en-GB"/>
              </w:rPr>
              <w:t xml:space="preserve">. </w:t>
            </w:r>
          </w:p>
          <w:p w:rsidR="00582426" w:rsidRPr="00582426" w:rsidRDefault="00582426" w:rsidP="008C3765">
            <w:pPr>
              <w:numPr>
                <w:ilvl w:val="12"/>
                <w:numId w:val="0"/>
              </w:numPr>
              <w:rPr>
                <w:rFonts w:ascii="Arial" w:hAnsi="Arial"/>
                <w:i/>
                <w:lang w:val="en-GB"/>
              </w:rPr>
            </w:pPr>
          </w:p>
        </w:tc>
      </w:tr>
    </w:tbl>
    <w:p w:rsidR="00582426" w:rsidRPr="00582426" w:rsidRDefault="00582426" w:rsidP="00582426">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t xml:space="preserve">Details of </w:t>
      </w:r>
      <w:r>
        <w:rPr>
          <w:rFonts w:ascii="Arial" w:eastAsia="Times New Roman" w:hAnsi="Arial" w:cs="Times New Roman"/>
          <w:b/>
          <w:i/>
          <w:sz w:val="20"/>
          <w:szCs w:val="20"/>
          <w:lang w:val="en-GB"/>
        </w:rPr>
        <w:t>Budget</w:t>
      </w:r>
      <w:r w:rsidRPr="00582426">
        <w:rPr>
          <w:rFonts w:ascii="Arial" w:eastAsia="Times New Roman" w:hAnsi="Arial" w:cs="Times New Roman"/>
          <w:b/>
          <w:i/>
          <w:sz w:val="20"/>
          <w:szCs w:val="20"/>
          <w:lang w:val="en-GB"/>
        </w:rPr>
        <w:t xml:space="preserve"> request</w:t>
      </w:r>
      <w:r>
        <w:rPr>
          <w:rFonts w:ascii="Arial" w:eastAsia="Times New Roman" w:hAnsi="Arial" w:cs="Times New Roman"/>
          <w:b/>
          <w:i/>
          <w:sz w:val="20"/>
          <w:szCs w:val="20"/>
          <w:lang w:val="en-GB"/>
        </w:rPr>
        <w:t xml:space="preserve"> - ARC</w:t>
      </w:r>
    </w:p>
    <w:tbl>
      <w:tblPr>
        <w:tblStyle w:val="TableGrid"/>
        <w:tblW w:w="0" w:type="auto"/>
        <w:tblLook w:val="01E0" w:firstRow="1" w:lastRow="1" w:firstColumn="1" w:lastColumn="1" w:noHBand="0" w:noVBand="0"/>
      </w:tblPr>
      <w:tblGrid>
        <w:gridCol w:w="2597"/>
        <w:gridCol w:w="6979"/>
      </w:tblGrid>
      <w:tr w:rsidR="00582426" w:rsidRPr="00582426" w:rsidTr="00432468">
        <w:tc>
          <w:tcPr>
            <w:tcW w:w="2597" w:type="dxa"/>
          </w:tcPr>
          <w:p w:rsidR="00582426" w:rsidRPr="00F92A77" w:rsidRDefault="00582426" w:rsidP="00A426DD">
            <w:pPr>
              <w:numPr>
                <w:ilvl w:val="12"/>
                <w:numId w:val="0"/>
              </w:numPr>
              <w:jc w:val="both"/>
              <w:rPr>
                <w:rFonts w:ascii="Arial" w:hAnsi="Arial"/>
                <w:b/>
                <w:lang w:val="en-GB"/>
              </w:rPr>
            </w:pPr>
            <w:r w:rsidRPr="00F92A77">
              <w:rPr>
                <w:rFonts w:ascii="Arial" w:hAnsi="Arial"/>
                <w:b/>
                <w:lang w:val="en-GB"/>
              </w:rPr>
              <w:t>Salary</w:t>
            </w:r>
          </w:p>
        </w:tc>
        <w:tc>
          <w:tcPr>
            <w:tcW w:w="6979" w:type="dxa"/>
          </w:tcPr>
          <w:p w:rsidR="00582426" w:rsidRPr="00F92A77" w:rsidRDefault="005371E0" w:rsidP="00ED3F9D">
            <w:pPr>
              <w:numPr>
                <w:ilvl w:val="12"/>
                <w:numId w:val="0"/>
              </w:numPr>
              <w:jc w:val="both"/>
              <w:rPr>
                <w:rFonts w:ascii="Arial" w:hAnsi="Arial"/>
                <w:i/>
                <w:lang w:val="en-GB"/>
              </w:rPr>
            </w:pPr>
            <w:r w:rsidRPr="00F92A77">
              <w:rPr>
                <w:rFonts w:ascii="Arial" w:hAnsi="Arial"/>
                <w:i/>
                <w:lang w:val="en-GB"/>
              </w:rPr>
              <w:t xml:space="preserve">Total time: 59 days Senior Scientist, 20 days research assistant charged at ARC standing offer rates of $716 for senior scientist and $319.20 for research assistant). </w:t>
            </w:r>
            <w:r w:rsidR="00582426" w:rsidRPr="00F92A77">
              <w:rPr>
                <w:rFonts w:ascii="Arial" w:hAnsi="Arial"/>
                <w:i/>
                <w:lang w:val="en-GB"/>
              </w:rPr>
              <w:t xml:space="preserve"> </w:t>
            </w:r>
            <w:r w:rsidRPr="00F92A77">
              <w:rPr>
                <w:rFonts w:ascii="Arial" w:hAnsi="Arial"/>
                <w:i/>
                <w:lang w:val="en-GB"/>
              </w:rPr>
              <w:t>Desk study and survey preparation including DFO dive team training (15 days SS), Survey time (14 days SS), Taxonomic work (20 days SS and 20 days RA, Data validation and entry (5 days SS), Reporting (5 days SS).  These costs include an agreed amount of overhead w</w:t>
            </w:r>
            <w:r w:rsidR="00ED3F9D" w:rsidRPr="00F92A77">
              <w:rPr>
                <w:rFonts w:ascii="Arial" w:hAnsi="Arial"/>
                <w:i/>
                <w:lang w:val="en-GB"/>
              </w:rPr>
              <w:t>hich covers laboratory consumables</w:t>
            </w:r>
            <w:r w:rsidRPr="00F92A77">
              <w:rPr>
                <w:rFonts w:ascii="Arial" w:hAnsi="Arial"/>
                <w:i/>
                <w:lang w:val="en-GB"/>
              </w:rPr>
              <w:t xml:space="preserve">). </w:t>
            </w:r>
          </w:p>
        </w:tc>
      </w:tr>
      <w:tr w:rsidR="00582426" w:rsidRPr="00582426" w:rsidTr="00432468">
        <w:tc>
          <w:tcPr>
            <w:tcW w:w="2597" w:type="dxa"/>
          </w:tcPr>
          <w:p w:rsidR="00582426" w:rsidRPr="00F92A77" w:rsidRDefault="00582426" w:rsidP="00A426DD">
            <w:pPr>
              <w:numPr>
                <w:ilvl w:val="12"/>
                <w:numId w:val="0"/>
              </w:numPr>
              <w:jc w:val="both"/>
              <w:rPr>
                <w:rFonts w:ascii="Arial" w:hAnsi="Arial"/>
                <w:b/>
                <w:lang w:val="en-GB"/>
              </w:rPr>
            </w:pPr>
            <w:r w:rsidRPr="00F92A77">
              <w:rPr>
                <w:rFonts w:ascii="Arial" w:hAnsi="Arial"/>
                <w:b/>
                <w:lang w:val="en-GB"/>
              </w:rPr>
              <w:t>Travel costs</w:t>
            </w:r>
          </w:p>
        </w:tc>
        <w:tc>
          <w:tcPr>
            <w:tcW w:w="6979" w:type="dxa"/>
          </w:tcPr>
          <w:p w:rsidR="00582426" w:rsidRPr="00F92A77" w:rsidRDefault="005371E0" w:rsidP="005371E0">
            <w:pPr>
              <w:numPr>
                <w:ilvl w:val="12"/>
                <w:numId w:val="0"/>
              </w:numPr>
              <w:jc w:val="both"/>
              <w:rPr>
                <w:rFonts w:ascii="Arial" w:hAnsi="Arial"/>
                <w:i/>
                <w:lang w:val="en-GB"/>
              </w:rPr>
            </w:pPr>
            <w:r w:rsidRPr="00F92A77">
              <w:rPr>
                <w:rFonts w:ascii="Arial" w:hAnsi="Arial"/>
                <w:i/>
                <w:lang w:val="en-GB"/>
              </w:rPr>
              <w:t xml:space="preserve">Subsistence costs expected to be $4000, covered by ARC, </w:t>
            </w:r>
          </w:p>
        </w:tc>
      </w:tr>
      <w:tr w:rsidR="00582426" w:rsidRPr="00582426" w:rsidTr="00432468">
        <w:tc>
          <w:tcPr>
            <w:tcW w:w="2597" w:type="dxa"/>
          </w:tcPr>
          <w:p w:rsidR="00582426" w:rsidRPr="00F92A77" w:rsidRDefault="00582426" w:rsidP="00A426DD">
            <w:pPr>
              <w:numPr>
                <w:ilvl w:val="12"/>
                <w:numId w:val="0"/>
              </w:numPr>
              <w:jc w:val="both"/>
              <w:rPr>
                <w:rFonts w:ascii="Arial" w:hAnsi="Arial" w:cs="Arial"/>
                <w:b/>
                <w:lang w:val="en-GB"/>
              </w:rPr>
            </w:pPr>
            <w:r w:rsidRPr="00F92A77">
              <w:rPr>
                <w:rFonts w:ascii="Arial" w:hAnsi="Arial"/>
                <w:b/>
                <w:lang w:val="en-GB"/>
              </w:rPr>
              <w:t>Other O&amp;M</w:t>
            </w:r>
          </w:p>
        </w:tc>
        <w:tc>
          <w:tcPr>
            <w:tcW w:w="6979" w:type="dxa"/>
          </w:tcPr>
          <w:p w:rsidR="00582426" w:rsidRPr="00F92A77" w:rsidRDefault="005371E0" w:rsidP="005371E0">
            <w:pPr>
              <w:numPr>
                <w:ilvl w:val="12"/>
                <w:numId w:val="0"/>
              </w:numPr>
              <w:jc w:val="both"/>
              <w:rPr>
                <w:rFonts w:ascii="Arial" w:hAnsi="Arial"/>
                <w:i/>
                <w:lang w:val="en-GB"/>
              </w:rPr>
            </w:pPr>
            <w:r w:rsidRPr="00F92A77">
              <w:rPr>
                <w:rFonts w:ascii="Arial" w:hAnsi="Arial"/>
                <w:i/>
                <w:lang w:val="en-GB"/>
              </w:rPr>
              <w:t xml:space="preserve">Diving equipment costs of $1000, covered by ARC. Purchase of portable compressor by ARC $13000. </w:t>
            </w:r>
          </w:p>
        </w:tc>
      </w:tr>
      <w:tr w:rsidR="00582426" w:rsidRPr="00582426" w:rsidTr="00432468">
        <w:tc>
          <w:tcPr>
            <w:tcW w:w="2597" w:type="dxa"/>
          </w:tcPr>
          <w:p w:rsidR="00582426" w:rsidRPr="00F92A77" w:rsidRDefault="00582426" w:rsidP="00A426DD">
            <w:pPr>
              <w:numPr>
                <w:ilvl w:val="12"/>
                <w:numId w:val="0"/>
              </w:numPr>
              <w:jc w:val="both"/>
              <w:rPr>
                <w:rFonts w:ascii="Arial" w:hAnsi="Arial"/>
                <w:b/>
                <w:color w:val="FF0000"/>
                <w:sz w:val="24"/>
                <w:szCs w:val="24"/>
                <w:vertAlign w:val="superscript"/>
                <w:lang w:val="en-GB"/>
              </w:rPr>
            </w:pPr>
            <w:r w:rsidRPr="00F92A77">
              <w:rPr>
                <w:rFonts w:ascii="Arial" w:hAnsi="Arial" w:cs="Arial"/>
                <w:b/>
                <w:lang w:val="en-GB"/>
              </w:rPr>
              <w:t>Overhead</w:t>
            </w:r>
          </w:p>
        </w:tc>
        <w:tc>
          <w:tcPr>
            <w:tcW w:w="6979" w:type="dxa"/>
          </w:tcPr>
          <w:p w:rsidR="00582426" w:rsidRPr="00F92A77" w:rsidRDefault="005371E0" w:rsidP="00A426DD">
            <w:pPr>
              <w:rPr>
                <w:rFonts w:ascii="Arial" w:hAnsi="Arial"/>
                <w:sz w:val="24"/>
                <w:szCs w:val="24"/>
                <w:lang w:val="en-US"/>
              </w:rPr>
            </w:pPr>
            <w:r w:rsidRPr="00F92A77">
              <w:rPr>
                <w:rFonts w:ascii="Arial" w:hAnsi="Arial"/>
                <w:lang w:val="en-US"/>
              </w:rPr>
              <w:t>n/a</w:t>
            </w:r>
            <w:ins w:id="2" w:author="DFO-MPO" w:date="2017-02-01T10:20:00Z">
              <w:r w:rsidR="00582426" w:rsidRPr="00F92A77">
                <w:rPr>
                  <w:rFonts w:ascii="Arial" w:hAnsi="Arial"/>
                  <w:lang w:val="en-US"/>
                </w:rPr>
                <w:t xml:space="preserve"> </w:t>
              </w:r>
            </w:ins>
            <w:r w:rsidR="00582426" w:rsidRPr="00F92A77">
              <w:rPr>
                <w:rFonts w:ascii="Arial" w:hAnsi="Arial"/>
                <w:lang w:val="en-GB"/>
              </w:rPr>
              <w:t xml:space="preserve">  </w:t>
            </w:r>
          </w:p>
        </w:tc>
      </w:tr>
      <w:tr w:rsidR="00582426" w:rsidRPr="00582426" w:rsidTr="00432468">
        <w:tc>
          <w:tcPr>
            <w:tcW w:w="2597" w:type="dxa"/>
          </w:tcPr>
          <w:p w:rsidR="00582426" w:rsidRPr="00F92A77" w:rsidRDefault="00582426" w:rsidP="00A426DD">
            <w:pPr>
              <w:numPr>
                <w:ilvl w:val="12"/>
                <w:numId w:val="0"/>
              </w:numPr>
              <w:jc w:val="both"/>
              <w:rPr>
                <w:rFonts w:ascii="Arial" w:hAnsi="Arial"/>
                <w:b/>
                <w:lang w:val="en-GB"/>
              </w:rPr>
            </w:pPr>
            <w:r w:rsidRPr="00F92A77">
              <w:rPr>
                <w:rFonts w:ascii="Arial" w:hAnsi="Arial"/>
                <w:b/>
                <w:lang w:val="en-GB"/>
              </w:rPr>
              <w:t>Vessel cost</w:t>
            </w:r>
          </w:p>
        </w:tc>
        <w:tc>
          <w:tcPr>
            <w:tcW w:w="6979" w:type="dxa"/>
          </w:tcPr>
          <w:p w:rsidR="00582426" w:rsidRPr="00F92A77" w:rsidRDefault="005371E0" w:rsidP="00A426DD">
            <w:pPr>
              <w:numPr>
                <w:ilvl w:val="12"/>
                <w:numId w:val="0"/>
              </w:numPr>
              <w:jc w:val="both"/>
              <w:rPr>
                <w:rFonts w:ascii="Arial" w:hAnsi="Arial"/>
                <w:lang w:val="en-GB"/>
              </w:rPr>
            </w:pPr>
            <w:r w:rsidRPr="00F92A77">
              <w:rPr>
                <w:rFonts w:ascii="Arial" w:hAnsi="Arial"/>
                <w:lang w:val="en-GB"/>
              </w:rPr>
              <w:t>n/a</w:t>
            </w:r>
          </w:p>
        </w:tc>
      </w:tr>
    </w:tbl>
    <w:p w:rsidR="00432468" w:rsidRPr="00432468" w:rsidRDefault="00432468" w:rsidP="00BC27B1">
      <w:pPr>
        <w:rPr>
          <w:rFonts w:ascii="Arial" w:eastAsia="Times New Roman" w:hAnsi="Arial" w:cs="Times New Roman"/>
          <w:b/>
          <w:i/>
          <w:sz w:val="28"/>
          <w:szCs w:val="28"/>
          <w:lang w:val="en-GB"/>
        </w:rPr>
      </w:pPr>
      <w:r w:rsidRPr="00432468">
        <w:rPr>
          <w:rFonts w:ascii="Arial" w:eastAsia="Times New Roman" w:hAnsi="Arial" w:cs="Times New Roman"/>
          <w:b/>
          <w:i/>
          <w:sz w:val="28"/>
          <w:szCs w:val="28"/>
          <w:lang w:val="en-GB"/>
        </w:rPr>
        <w:t>201</w:t>
      </w:r>
      <w:r>
        <w:rPr>
          <w:rFonts w:ascii="Arial" w:eastAsia="Times New Roman" w:hAnsi="Arial" w:cs="Times New Roman"/>
          <w:b/>
          <w:i/>
          <w:sz w:val="28"/>
          <w:szCs w:val="28"/>
          <w:lang w:val="en-GB"/>
        </w:rPr>
        <w:t>8</w:t>
      </w:r>
      <w:r w:rsidRPr="00432468">
        <w:rPr>
          <w:rFonts w:ascii="Arial" w:eastAsia="Times New Roman" w:hAnsi="Arial" w:cs="Times New Roman"/>
          <w:b/>
          <w:i/>
          <w:sz w:val="28"/>
          <w:szCs w:val="28"/>
          <w:lang w:val="en-GB"/>
        </w:rPr>
        <w:t>/1</w:t>
      </w:r>
      <w:r>
        <w:rPr>
          <w:rFonts w:ascii="Arial" w:eastAsia="Times New Roman" w:hAnsi="Arial" w:cs="Times New Roman"/>
          <w:b/>
          <w:i/>
          <w:sz w:val="28"/>
          <w:szCs w:val="28"/>
          <w:lang w:val="en-GB"/>
        </w:rPr>
        <w:t>9</w:t>
      </w:r>
    </w:p>
    <w:p w:rsidR="00416999" w:rsidRPr="00582426" w:rsidRDefault="00416999" w:rsidP="00416999">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t>Summary of overall project cost</w:t>
      </w:r>
    </w:p>
    <w:p w:rsidR="00416999" w:rsidRPr="00582426" w:rsidRDefault="00416999" w:rsidP="00416999">
      <w:pPr>
        <w:numPr>
          <w:ilvl w:val="12"/>
          <w:numId w:val="0"/>
        </w:numPr>
        <w:spacing w:after="0" w:line="240" w:lineRule="auto"/>
        <w:jc w:val="both"/>
        <w:rPr>
          <w:rFonts w:ascii="Arial" w:eastAsia="Times New Roman" w:hAnsi="Arial" w:cs="Times New Roman"/>
          <w:b/>
          <w:i/>
          <w:sz w:val="20"/>
          <w:szCs w:val="20"/>
          <w:lang w:val="en-GB"/>
        </w:rPr>
      </w:pPr>
    </w:p>
    <w:tbl>
      <w:tblPr>
        <w:tblStyle w:val="TableGrid"/>
        <w:tblW w:w="3981" w:type="pct"/>
        <w:tblLook w:val="01E0" w:firstRow="1" w:lastRow="1" w:firstColumn="1" w:lastColumn="1" w:noHBand="0" w:noVBand="0"/>
      </w:tblPr>
      <w:tblGrid>
        <w:gridCol w:w="1314"/>
        <w:gridCol w:w="1172"/>
        <w:gridCol w:w="984"/>
        <w:gridCol w:w="1320"/>
        <w:gridCol w:w="914"/>
        <w:gridCol w:w="1006"/>
        <w:gridCol w:w="914"/>
      </w:tblGrid>
      <w:tr w:rsidR="00416999" w:rsidRPr="00582426" w:rsidTr="002C727B">
        <w:tc>
          <w:tcPr>
            <w:tcW w:w="871" w:type="pct"/>
            <w:vAlign w:val="center"/>
          </w:tcPr>
          <w:p w:rsidR="00416999" w:rsidRPr="00582426" w:rsidRDefault="00416999" w:rsidP="002C727B">
            <w:pPr>
              <w:numPr>
                <w:ilvl w:val="12"/>
                <w:numId w:val="0"/>
              </w:numPr>
              <w:jc w:val="center"/>
              <w:rPr>
                <w:rFonts w:ascii="Arial" w:hAnsi="Arial"/>
                <w:lang w:val="en-GB"/>
              </w:rPr>
            </w:pPr>
          </w:p>
        </w:tc>
        <w:tc>
          <w:tcPr>
            <w:tcW w:w="769" w:type="pct"/>
            <w:vAlign w:val="center"/>
          </w:tcPr>
          <w:p w:rsidR="00416999" w:rsidRPr="00582426" w:rsidRDefault="00416999" w:rsidP="002C727B">
            <w:pPr>
              <w:numPr>
                <w:ilvl w:val="12"/>
                <w:numId w:val="0"/>
              </w:numPr>
              <w:jc w:val="center"/>
              <w:rPr>
                <w:rFonts w:ascii="Arial" w:hAnsi="Arial"/>
                <w:b/>
                <w:lang w:val="en-GB"/>
              </w:rPr>
            </w:pPr>
            <w:r>
              <w:rPr>
                <w:rFonts w:ascii="Arial" w:hAnsi="Arial"/>
                <w:b/>
                <w:lang w:val="en-GB"/>
              </w:rPr>
              <w:t xml:space="preserve">Funds </w:t>
            </w:r>
            <w:r w:rsidRPr="00582426">
              <w:rPr>
                <w:rFonts w:ascii="Arial" w:hAnsi="Arial"/>
                <w:b/>
                <w:lang w:val="en-GB"/>
              </w:rPr>
              <w:t xml:space="preserve">requested </w:t>
            </w:r>
            <w:r>
              <w:rPr>
                <w:rFonts w:ascii="Arial" w:hAnsi="Arial"/>
                <w:b/>
                <w:lang w:val="en-GB"/>
              </w:rPr>
              <w:t>for DFO</w:t>
            </w:r>
          </w:p>
        </w:tc>
        <w:tc>
          <w:tcPr>
            <w:tcW w:w="662" w:type="pct"/>
            <w:vAlign w:val="center"/>
          </w:tcPr>
          <w:p w:rsidR="00416999" w:rsidRPr="007C5113" w:rsidRDefault="00416999" w:rsidP="002C727B">
            <w:pPr>
              <w:numPr>
                <w:ilvl w:val="12"/>
                <w:numId w:val="0"/>
              </w:numPr>
              <w:jc w:val="center"/>
              <w:rPr>
                <w:rFonts w:ascii="Arial" w:hAnsi="Arial"/>
                <w:b/>
                <w:lang w:val="en-GB"/>
              </w:rPr>
            </w:pPr>
            <w:r>
              <w:rPr>
                <w:rFonts w:ascii="Arial" w:hAnsi="Arial"/>
                <w:b/>
                <w:lang w:val="en-GB"/>
              </w:rPr>
              <w:t>In-kind from DFO</w:t>
            </w:r>
          </w:p>
        </w:tc>
        <w:tc>
          <w:tcPr>
            <w:tcW w:w="874" w:type="pct"/>
            <w:vAlign w:val="center"/>
          </w:tcPr>
          <w:p w:rsidR="00416999" w:rsidRPr="007C5113" w:rsidRDefault="00416999" w:rsidP="002C727B">
            <w:pPr>
              <w:numPr>
                <w:ilvl w:val="12"/>
                <w:numId w:val="0"/>
              </w:numPr>
              <w:jc w:val="center"/>
              <w:rPr>
                <w:rFonts w:ascii="Arial" w:hAnsi="Arial"/>
                <w:b/>
                <w:lang w:val="en-GB"/>
              </w:rPr>
            </w:pPr>
            <w:r>
              <w:rPr>
                <w:rFonts w:ascii="Arial" w:hAnsi="Arial"/>
                <w:b/>
                <w:lang w:val="en-GB"/>
              </w:rPr>
              <w:t xml:space="preserve">Funds </w:t>
            </w:r>
            <w:r w:rsidRPr="007C5113">
              <w:rPr>
                <w:rFonts w:ascii="Arial" w:hAnsi="Arial"/>
                <w:b/>
                <w:lang w:val="en-GB"/>
              </w:rPr>
              <w:t>requested for ARC</w:t>
            </w:r>
          </w:p>
        </w:tc>
        <w:tc>
          <w:tcPr>
            <w:tcW w:w="608" w:type="pct"/>
            <w:vAlign w:val="center"/>
          </w:tcPr>
          <w:p w:rsidR="00416999" w:rsidRPr="007C5113" w:rsidRDefault="00416999" w:rsidP="002C727B">
            <w:pPr>
              <w:numPr>
                <w:ilvl w:val="12"/>
                <w:numId w:val="0"/>
              </w:numPr>
              <w:jc w:val="center"/>
              <w:rPr>
                <w:rFonts w:ascii="Arial" w:hAnsi="Arial"/>
                <w:b/>
                <w:lang w:val="en-GB"/>
              </w:rPr>
            </w:pPr>
            <w:r w:rsidRPr="007C5113">
              <w:rPr>
                <w:rFonts w:ascii="Arial" w:hAnsi="Arial"/>
                <w:b/>
                <w:lang w:val="en-GB"/>
              </w:rPr>
              <w:t>In-kind from ARC</w:t>
            </w:r>
          </w:p>
        </w:tc>
        <w:tc>
          <w:tcPr>
            <w:tcW w:w="608" w:type="pct"/>
            <w:vAlign w:val="center"/>
          </w:tcPr>
          <w:p w:rsidR="00416999" w:rsidRPr="007C5113" w:rsidRDefault="00416999" w:rsidP="002C727B">
            <w:pPr>
              <w:numPr>
                <w:ilvl w:val="12"/>
                <w:numId w:val="0"/>
              </w:numPr>
              <w:jc w:val="center"/>
              <w:rPr>
                <w:rFonts w:ascii="Arial" w:hAnsi="Arial"/>
                <w:b/>
                <w:lang w:val="en-GB"/>
              </w:rPr>
            </w:pPr>
            <w:r w:rsidRPr="007C5113">
              <w:rPr>
                <w:rFonts w:ascii="Arial" w:hAnsi="Arial"/>
                <w:b/>
                <w:lang w:val="en-GB"/>
              </w:rPr>
              <w:t>Total</w:t>
            </w:r>
          </w:p>
          <w:p w:rsidR="00416999" w:rsidRPr="007C5113" w:rsidRDefault="00416999" w:rsidP="002C727B">
            <w:pPr>
              <w:numPr>
                <w:ilvl w:val="12"/>
                <w:numId w:val="0"/>
              </w:numPr>
              <w:jc w:val="center"/>
              <w:rPr>
                <w:rFonts w:ascii="Arial" w:hAnsi="Arial"/>
                <w:b/>
                <w:lang w:val="en-GB"/>
              </w:rPr>
            </w:pPr>
            <w:r w:rsidRPr="007C5113">
              <w:rPr>
                <w:rFonts w:ascii="Arial" w:hAnsi="Arial"/>
                <w:b/>
                <w:lang w:val="en-GB"/>
              </w:rPr>
              <w:t>Funds Request</w:t>
            </w:r>
          </w:p>
        </w:tc>
        <w:tc>
          <w:tcPr>
            <w:tcW w:w="608" w:type="pct"/>
            <w:vAlign w:val="center"/>
          </w:tcPr>
          <w:p w:rsidR="00416999" w:rsidRPr="007C5113" w:rsidRDefault="00416999" w:rsidP="002C727B">
            <w:pPr>
              <w:numPr>
                <w:ilvl w:val="12"/>
                <w:numId w:val="0"/>
              </w:numPr>
              <w:jc w:val="center"/>
              <w:rPr>
                <w:rFonts w:ascii="Arial" w:hAnsi="Arial"/>
                <w:b/>
                <w:lang w:val="en-GB"/>
              </w:rPr>
            </w:pPr>
            <w:r w:rsidRPr="007C5113">
              <w:rPr>
                <w:rFonts w:ascii="Arial" w:hAnsi="Arial"/>
                <w:b/>
                <w:lang w:val="en-GB"/>
              </w:rPr>
              <w:t>Total In</w:t>
            </w:r>
            <w:r>
              <w:rPr>
                <w:rFonts w:ascii="Arial" w:hAnsi="Arial"/>
                <w:b/>
                <w:lang w:val="en-GB"/>
              </w:rPr>
              <w:t>-</w:t>
            </w:r>
            <w:r w:rsidRPr="007C5113">
              <w:rPr>
                <w:rFonts w:ascii="Arial" w:hAnsi="Arial"/>
                <w:b/>
                <w:lang w:val="en-GB"/>
              </w:rPr>
              <w:t>kind</w:t>
            </w:r>
          </w:p>
        </w:tc>
      </w:tr>
      <w:tr w:rsidR="00416999" w:rsidRPr="00582426" w:rsidTr="002C727B">
        <w:tc>
          <w:tcPr>
            <w:tcW w:w="871" w:type="pct"/>
            <w:vAlign w:val="center"/>
          </w:tcPr>
          <w:p w:rsidR="00416999" w:rsidRPr="00582426" w:rsidRDefault="00416999" w:rsidP="002C727B">
            <w:pPr>
              <w:numPr>
                <w:ilvl w:val="12"/>
                <w:numId w:val="0"/>
              </w:numPr>
              <w:jc w:val="center"/>
              <w:rPr>
                <w:rFonts w:ascii="Arial" w:hAnsi="Arial"/>
                <w:b/>
                <w:lang w:val="en-GB"/>
              </w:rPr>
            </w:pPr>
          </w:p>
        </w:tc>
        <w:tc>
          <w:tcPr>
            <w:tcW w:w="769" w:type="pct"/>
            <w:vAlign w:val="center"/>
          </w:tcPr>
          <w:p w:rsidR="00416999" w:rsidRPr="00582426" w:rsidRDefault="00416999" w:rsidP="002C727B">
            <w:pPr>
              <w:numPr>
                <w:ilvl w:val="12"/>
                <w:numId w:val="0"/>
              </w:numPr>
              <w:jc w:val="center"/>
              <w:rPr>
                <w:rFonts w:ascii="Arial" w:hAnsi="Arial"/>
                <w:lang w:val="en-GB"/>
              </w:rPr>
            </w:pPr>
          </w:p>
        </w:tc>
        <w:tc>
          <w:tcPr>
            <w:tcW w:w="662" w:type="pct"/>
            <w:vAlign w:val="center"/>
          </w:tcPr>
          <w:p w:rsidR="00416999" w:rsidRPr="00582426" w:rsidRDefault="00416999" w:rsidP="002C727B">
            <w:pPr>
              <w:numPr>
                <w:ilvl w:val="12"/>
                <w:numId w:val="0"/>
              </w:numPr>
              <w:jc w:val="center"/>
              <w:rPr>
                <w:rFonts w:ascii="Arial" w:hAnsi="Arial"/>
                <w:lang w:val="en-GB"/>
              </w:rPr>
            </w:pPr>
          </w:p>
        </w:tc>
        <w:tc>
          <w:tcPr>
            <w:tcW w:w="874" w:type="pct"/>
            <w:vAlign w:val="center"/>
          </w:tcPr>
          <w:p w:rsidR="00416999" w:rsidRPr="00582426" w:rsidRDefault="00416999" w:rsidP="002C727B">
            <w:pPr>
              <w:numPr>
                <w:ilvl w:val="12"/>
                <w:numId w:val="0"/>
              </w:numPr>
              <w:jc w:val="center"/>
              <w:rPr>
                <w:rFonts w:ascii="Arial" w:hAnsi="Arial"/>
                <w:lang w:val="en-GB"/>
              </w:rPr>
            </w:pPr>
          </w:p>
        </w:tc>
        <w:tc>
          <w:tcPr>
            <w:tcW w:w="608" w:type="pct"/>
            <w:vAlign w:val="center"/>
          </w:tcPr>
          <w:p w:rsidR="00416999" w:rsidRPr="00582426" w:rsidRDefault="00416999" w:rsidP="002C727B">
            <w:pPr>
              <w:numPr>
                <w:ilvl w:val="12"/>
                <w:numId w:val="0"/>
              </w:numPr>
              <w:jc w:val="center"/>
              <w:rPr>
                <w:rFonts w:ascii="Arial" w:hAnsi="Arial"/>
                <w:lang w:val="en-GB"/>
              </w:rPr>
            </w:pPr>
          </w:p>
        </w:tc>
        <w:tc>
          <w:tcPr>
            <w:tcW w:w="608" w:type="pct"/>
            <w:vAlign w:val="center"/>
          </w:tcPr>
          <w:p w:rsidR="00416999" w:rsidRPr="00582426" w:rsidRDefault="00416999" w:rsidP="002C727B">
            <w:pPr>
              <w:numPr>
                <w:ilvl w:val="12"/>
                <w:numId w:val="0"/>
              </w:numPr>
              <w:jc w:val="center"/>
              <w:rPr>
                <w:rFonts w:ascii="Arial" w:hAnsi="Arial"/>
                <w:lang w:val="en-GB"/>
              </w:rPr>
            </w:pPr>
          </w:p>
        </w:tc>
        <w:tc>
          <w:tcPr>
            <w:tcW w:w="608" w:type="pct"/>
            <w:vAlign w:val="center"/>
          </w:tcPr>
          <w:p w:rsidR="00416999" w:rsidRPr="00582426" w:rsidRDefault="00416999" w:rsidP="002C727B">
            <w:pPr>
              <w:numPr>
                <w:ilvl w:val="12"/>
                <w:numId w:val="0"/>
              </w:numPr>
              <w:jc w:val="center"/>
              <w:rPr>
                <w:rFonts w:ascii="Arial" w:hAnsi="Arial"/>
                <w:lang w:val="en-GB"/>
              </w:rPr>
            </w:pPr>
          </w:p>
        </w:tc>
      </w:tr>
      <w:tr w:rsidR="00416999" w:rsidRPr="00582426" w:rsidTr="002C727B">
        <w:tc>
          <w:tcPr>
            <w:tcW w:w="871" w:type="pct"/>
            <w:vAlign w:val="center"/>
          </w:tcPr>
          <w:p w:rsidR="00416999" w:rsidRPr="00582426" w:rsidRDefault="00416999" w:rsidP="002C727B">
            <w:pPr>
              <w:numPr>
                <w:ilvl w:val="12"/>
                <w:numId w:val="0"/>
              </w:numPr>
              <w:jc w:val="center"/>
              <w:rPr>
                <w:rFonts w:ascii="Arial" w:hAnsi="Arial"/>
                <w:b/>
                <w:lang w:val="en-GB"/>
              </w:rPr>
            </w:pPr>
            <w:r w:rsidRPr="00582426">
              <w:rPr>
                <w:rFonts w:ascii="Arial" w:hAnsi="Arial"/>
                <w:b/>
                <w:lang w:val="en-GB"/>
              </w:rPr>
              <w:t>Salary</w:t>
            </w:r>
          </w:p>
        </w:tc>
        <w:tc>
          <w:tcPr>
            <w:tcW w:w="769" w:type="pct"/>
            <w:vAlign w:val="center"/>
          </w:tcPr>
          <w:p w:rsidR="00416999" w:rsidRPr="00582426" w:rsidRDefault="00871940" w:rsidP="002C727B">
            <w:pPr>
              <w:numPr>
                <w:ilvl w:val="12"/>
                <w:numId w:val="0"/>
              </w:numPr>
              <w:jc w:val="center"/>
              <w:rPr>
                <w:rFonts w:ascii="Arial" w:hAnsi="Arial"/>
                <w:lang w:val="en-GB"/>
              </w:rPr>
            </w:pPr>
            <w:r>
              <w:rPr>
                <w:rFonts w:ascii="Arial" w:hAnsi="Arial"/>
                <w:lang w:val="en-GB"/>
              </w:rPr>
              <w:t>44</w:t>
            </w:r>
          </w:p>
        </w:tc>
        <w:tc>
          <w:tcPr>
            <w:tcW w:w="662" w:type="pct"/>
            <w:vAlign w:val="center"/>
          </w:tcPr>
          <w:p w:rsidR="00416999" w:rsidRPr="00582426" w:rsidRDefault="00416999" w:rsidP="002C727B">
            <w:pPr>
              <w:numPr>
                <w:ilvl w:val="12"/>
                <w:numId w:val="0"/>
              </w:numPr>
              <w:jc w:val="center"/>
              <w:rPr>
                <w:rFonts w:ascii="Arial" w:hAnsi="Arial"/>
                <w:lang w:val="en-GB"/>
              </w:rPr>
            </w:pPr>
            <w:r>
              <w:rPr>
                <w:rFonts w:ascii="Arial" w:hAnsi="Arial"/>
                <w:lang w:val="en-GB"/>
              </w:rPr>
              <w:t>60</w:t>
            </w: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50</w:t>
            </w:r>
          </w:p>
        </w:tc>
        <w:tc>
          <w:tcPr>
            <w:tcW w:w="608" w:type="pct"/>
            <w:vAlign w:val="center"/>
          </w:tcPr>
          <w:p w:rsidR="00416999"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94</w:t>
            </w:r>
          </w:p>
        </w:tc>
        <w:tc>
          <w:tcPr>
            <w:tcW w:w="608" w:type="pct"/>
            <w:vAlign w:val="center"/>
          </w:tcPr>
          <w:p w:rsidR="00416999" w:rsidRDefault="008755FB" w:rsidP="002C727B">
            <w:pPr>
              <w:numPr>
                <w:ilvl w:val="12"/>
                <w:numId w:val="0"/>
              </w:numPr>
              <w:jc w:val="center"/>
              <w:rPr>
                <w:rFonts w:ascii="Arial" w:hAnsi="Arial"/>
                <w:lang w:val="en-GB"/>
              </w:rPr>
            </w:pPr>
            <w:r>
              <w:rPr>
                <w:rFonts w:ascii="Arial" w:hAnsi="Arial"/>
                <w:lang w:val="en-GB"/>
              </w:rPr>
              <w:t>60</w:t>
            </w:r>
          </w:p>
        </w:tc>
      </w:tr>
      <w:tr w:rsidR="00416999" w:rsidRPr="00582426" w:rsidTr="002C727B">
        <w:trPr>
          <w:trHeight w:val="378"/>
        </w:trPr>
        <w:tc>
          <w:tcPr>
            <w:tcW w:w="871" w:type="pct"/>
            <w:vAlign w:val="center"/>
          </w:tcPr>
          <w:p w:rsidR="00416999" w:rsidRPr="00582426" w:rsidRDefault="00416999" w:rsidP="002C727B">
            <w:pPr>
              <w:numPr>
                <w:ilvl w:val="12"/>
                <w:numId w:val="0"/>
              </w:numPr>
              <w:jc w:val="center"/>
              <w:rPr>
                <w:rFonts w:ascii="Arial" w:hAnsi="Arial"/>
                <w:b/>
                <w:lang w:val="en-GB"/>
              </w:rPr>
            </w:pPr>
            <w:r w:rsidRPr="00582426">
              <w:rPr>
                <w:rFonts w:ascii="Arial" w:hAnsi="Arial"/>
                <w:b/>
                <w:lang w:val="en-GB"/>
              </w:rPr>
              <w:t>Travel costs</w:t>
            </w:r>
          </w:p>
        </w:tc>
        <w:tc>
          <w:tcPr>
            <w:tcW w:w="769" w:type="pct"/>
            <w:vAlign w:val="center"/>
          </w:tcPr>
          <w:p w:rsidR="00416999" w:rsidRPr="00582426" w:rsidRDefault="00C200ED" w:rsidP="002C727B">
            <w:pPr>
              <w:numPr>
                <w:ilvl w:val="12"/>
                <w:numId w:val="0"/>
              </w:numPr>
              <w:jc w:val="center"/>
              <w:rPr>
                <w:rFonts w:ascii="Arial" w:hAnsi="Arial"/>
                <w:lang w:val="en-GB"/>
              </w:rPr>
            </w:pPr>
            <w:r>
              <w:rPr>
                <w:rFonts w:ascii="Arial" w:hAnsi="Arial"/>
                <w:lang w:val="en-GB"/>
              </w:rPr>
              <w:t>26</w:t>
            </w:r>
          </w:p>
        </w:tc>
        <w:tc>
          <w:tcPr>
            <w:tcW w:w="662" w:type="pct"/>
            <w:vAlign w:val="center"/>
          </w:tcPr>
          <w:p w:rsidR="00416999" w:rsidRPr="00582426" w:rsidRDefault="00416999" w:rsidP="002C727B">
            <w:pPr>
              <w:numPr>
                <w:ilvl w:val="12"/>
                <w:numId w:val="0"/>
              </w:numPr>
              <w:jc w:val="center"/>
              <w:rPr>
                <w:rFonts w:ascii="Arial" w:hAnsi="Arial"/>
                <w:lang w:val="en-GB"/>
              </w:rPr>
            </w:pPr>
            <w:r>
              <w:rPr>
                <w:rFonts w:ascii="Arial" w:hAnsi="Arial"/>
                <w:lang w:val="en-GB"/>
              </w:rPr>
              <w:t>0</w:t>
            </w: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4</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26</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4</w:t>
            </w:r>
          </w:p>
        </w:tc>
      </w:tr>
      <w:tr w:rsidR="00416999" w:rsidRPr="00582426" w:rsidTr="002C727B">
        <w:trPr>
          <w:trHeight w:val="360"/>
        </w:trPr>
        <w:tc>
          <w:tcPr>
            <w:tcW w:w="871" w:type="pct"/>
            <w:vAlign w:val="center"/>
          </w:tcPr>
          <w:p w:rsidR="00416999" w:rsidRPr="00582426" w:rsidRDefault="00416999" w:rsidP="002C727B">
            <w:pPr>
              <w:numPr>
                <w:ilvl w:val="12"/>
                <w:numId w:val="0"/>
              </w:numPr>
              <w:jc w:val="center"/>
              <w:rPr>
                <w:rFonts w:ascii="Arial" w:hAnsi="Arial" w:cs="Arial"/>
                <w:b/>
                <w:lang w:val="en-GB"/>
              </w:rPr>
            </w:pPr>
            <w:r w:rsidRPr="00582426">
              <w:rPr>
                <w:rFonts w:ascii="Arial" w:hAnsi="Arial"/>
                <w:b/>
                <w:lang w:val="en-GB"/>
              </w:rPr>
              <w:t>Other O&amp;M</w:t>
            </w:r>
          </w:p>
        </w:tc>
        <w:tc>
          <w:tcPr>
            <w:tcW w:w="769" w:type="pct"/>
            <w:vAlign w:val="center"/>
          </w:tcPr>
          <w:p w:rsidR="00416999" w:rsidRPr="00582426" w:rsidRDefault="00C200ED" w:rsidP="002C727B">
            <w:pPr>
              <w:numPr>
                <w:ilvl w:val="12"/>
                <w:numId w:val="0"/>
              </w:numPr>
              <w:jc w:val="center"/>
              <w:rPr>
                <w:rFonts w:ascii="Arial" w:hAnsi="Arial"/>
                <w:lang w:val="en-GB"/>
              </w:rPr>
            </w:pPr>
            <w:r>
              <w:rPr>
                <w:rFonts w:ascii="Arial" w:hAnsi="Arial"/>
                <w:lang w:val="en-GB"/>
              </w:rPr>
              <w:t>12</w:t>
            </w:r>
          </w:p>
        </w:tc>
        <w:tc>
          <w:tcPr>
            <w:tcW w:w="662" w:type="pct"/>
            <w:vAlign w:val="center"/>
          </w:tcPr>
          <w:p w:rsidR="00416999" w:rsidRPr="00582426" w:rsidRDefault="00290DCF" w:rsidP="002C727B">
            <w:pPr>
              <w:numPr>
                <w:ilvl w:val="12"/>
                <w:numId w:val="0"/>
              </w:numPr>
              <w:jc w:val="center"/>
              <w:rPr>
                <w:rFonts w:ascii="Arial" w:hAnsi="Arial"/>
                <w:lang w:val="en-GB"/>
              </w:rPr>
            </w:pPr>
            <w:r>
              <w:rPr>
                <w:rFonts w:ascii="Arial" w:hAnsi="Arial"/>
                <w:lang w:val="en-GB"/>
              </w:rPr>
              <w:t>40</w:t>
            </w: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Default="008755FB" w:rsidP="002C727B">
            <w:pPr>
              <w:numPr>
                <w:ilvl w:val="12"/>
                <w:numId w:val="0"/>
              </w:numPr>
              <w:jc w:val="center"/>
              <w:rPr>
                <w:rFonts w:ascii="Arial" w:hAnsi="Arial"/>
                <w:lang w:val="en-GB"/>
              </w:rPr>
            </w:pPr>
            <w:r>
              <w:rPr>
                <w:rFonts w:ascii="Arial" w:hAnsi="Arial"/>
                <w:lang w:val="en-GB"/>
              </w:rPr>
              <w:t>3</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12</w:t>
            </w:r>
          </w:p>
        </w:tc>
        <w:tc>
          <w:tcPr>
            <w:tcW w:w="608" w:type="pct"/>
            <w:vAlign w:val="center"/>
          </w:tcPr>
          <w:p w:rsidR="00416999" w:rsidRDefault="008755FB" w:rsidP="002C727B">
            <w:pPr>
              <w:numPr>
                <w:ilvl w:val="12"/>
                <w:numId w:val="0"/>
              </w:numPr>
              <w:jc w:val="center"/>
              <w:rPr>
                <w:rFonts w:ascii="Arial" w:hAnsi="Arial"/>
                <w:lang w:val="en-GB"/>
              </w:rPr>
            </w:pPr>
            <w:r>
              <w:rPr>
                <w:rFonts w:ascii="Arial" w:hAnsi="Arial"/>
                <w:lang w:val="en-GB"/>
              </w:rPr>
              <w:t>40</w:t>
            </w:r>
          </w:p>
        </w:tc>
      </w:tr>
      <w:tr w:rsidR="00416999" w:rsidRPr="00582426" w:rsidTr="002C727B">
        <w:tc>
          <w:tcPr>
            <w:tcW w:w="871" w:type="pct"/>
            <w:vAlign w:val="center"/>
          </w:tcPr>
          <w:p w:rsidR="00416999" w:rsidRPr="00582426" w:rsidRDefault="00416999" w:rsidP="002C727B">
            <w:pPr>
              <w:numPr>
                <w:ilvl w:val="12"/>
                <w:numId w:val="0"/>
              </w:numPr>
              <w:jc w:val="center"/>
              <w:rPr>
                <w:rFonts w:ascii="Arial" w:hAnsi="Arial"/>
                <w:b/>
                <w:lang w:val="en-GB"/>
              </w:rPr>
            </w:pPr>
            <w:r w:rsidRPr="00582426">
              <w:rPr>
                <w:rFonts w:ascii="Arial" w:hAnsi="Arial" w:cs="Arial"/>
                <w:b/>
                <w:lang w:val="en-GB"/>
              </w:rPr>
              <w:t>Overhead</w:t>
            </w:r>
          </w:p>
        </w:tc>
        <w:tc>
          <w:tcPr>
            <w:tcW w:w="769" w:type="pct"/>
            <w:vAlign w:val="center"/>
          </w:tcPr>
          <w:p w:rsidR="00416999" w:rsidRPr="00582426" w:rsidRDefault="00326CD1" w:rsidP="002C727B">
            <w:pPr>
              <w:numPr>
                <w:ilvl w:val="12"/>
                <w:numId w:val="0"/>
              </w:numPr>
              <w:jc w:val="center"/>
              <w:rPr>
                <w:rFonts w:ascii="Arial" w:hAnsi="Arial"/>
                <w:lang w:val="en-GB"/>
              </w:rPr>
            </w:pPr>
            <w:r>
              <w:rPr>
                <w:rFonts w:ascii="Arial" w:hAnsi="Arial"/>
                <w:lang w:val="en-GB"/>
              </w:rPr>
              <w:t>8</w:t>
            </w:r>
          </w:p>
        </w:tc>
        <w:tc>
          <w:tcPr>
            <w:tcW w:w="662" w:type="pct"/>
            <w:vAlign w:val="center"/>
          </w:tcPr>
          <w:p w:rsidR="00416999" w:rsidRPr="00582426" w:rsidRDefault="00416999" w:rsidP="002C727B">
            <w:pPr>
              <w:numPr>
                <w:ilvl w:val="12"/>
                <w:numId w:val="0"/>
              </w:numPr>
              <w:jc w:val="center"/>
              <w:rPr>
                <w:rFonts w:ascii="Arial" w:hAnsi="Arial"/>
                <w:lang w:val="en-GB"/>
              </w:rPr>
            </w:pP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8</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r>
      <w:tr w:rsidR="00416999" w:rsidRPr="00582426" w:rsidTr="002C727B">
        <w:tc>
          <w:tcPr>
            <w:tcW w:w="871" w:type="pct"/>
            <w:vAlign w:val="center"/>
          </w:tcPr>
          <w:p w:rsidR="00416999" w:rsidRPr="00582426" w:rsidRDefault="00416999" w:rsidP="002C727B">
            <w:pPr>
              <w:numPr>
                <w:ilvl w:val="12"/>
                <w:numId w:val="0"/>
              </w:numPr>
              <w:jc w:val="center"/>
              <w:rPr>
                <w:rFonts w:ascii="Arial" w:hAnsi="Arial"/>
                <w:b/>
                <w:lang w:val="en-GB"/>
              </w:rPr>
            </w:pPr>
            <w:r>
              <w:rPr>
                <w:rFonts w:ascii="Arial" w:hAnsi="Arial"/>
                <w:b/>
                <w:lang w:val="en-GB"/>
              </w:rPr>
              <w:t>V</w:t>
            </w:r>
            <w:r w:rsidRPr="00582426">
              <w:rPr>
                <w:rFonts w:ascii="Arial" w:hAnsi="Arial"/>
                <w:b/>
                <w:lang w:val="en-GB"/>
              </w:rPr>
              <w:t>essel cost</w:t>
            </w:r>
          </w:p>
        </w:tc>
        <w:tc>
          <w:tcPr>
            <w:tcW w:w="769" w:type="pct"/>
            <w:vAlign w:val="center"/>
          </w:tcPr>
          <w:p w:rsidR="00416999" w:rsidRPr="00582426" w:rsidRDefault="00290DCF" w:rsidP="002C727B">
            <w:pPr>
              <w:numPr>
                <w:ilvl w:val="12"/>
                <w:numId w:val="0"/>
              </w:numPr>
              <w:jc w:val="center"/>
              <w:rPr>
                <w:rFonts w:ascii="Arial" w:hAnsi="Arial"/>
                <w:lang w:val="en-GB"/>
              </w:rPr>
            </w:pPr>
            <w:r>
              <w:rPr>
                <w:rFonts w:ascii="Arial" w:hAnsi="Arial"/>
                <w:lang w:val="en-GB"/>
              </w:rPr>
              <w:t>1</w:t>
            </w:r>
            <w:r w:rsidR="00C200ED">
              <w:rPr>
                <w:rFonts w:ascii="Arial" w:hAnsi="Arial"/>
                <w:lang w:val="en-GB"/>
              </w:rPr>
              <w:t>6</w:t>
            </w:r>
          </w:p>
        </w:tc>
        <w:tc>
          <w:tcPr>
            <w:tcW w:w="662" w:type="pct"/>
            <w:vAlign w:val="center"/>
          </w:tcPr>
          <w:p w:rsidR="00416999" w:rsidRPr="00582426" w:rsidRDefault="00C200ED" w:rsidP="002C727B">
            <w:pPr>
              <w:numPr>
                <w:ilvl w:val="12"/>
                <w:numId w:val="0"/>
              </w:numPr>
              <w:jc w:val="center"/>
              <w:rPr>
                <w:rFonts w:ascii="Arial" w:hAnsi="Arial"/>
                <w:lang w:val="en-GB"/>
              </w:rPr>
            </w:pPr>
            <w:r>
              <w:rPr>
                <w:rFonts w:ascii="Arial" w:hAnsi="Arial"/>
                <w:lang w:val="en-GB"/>
              </w:rPr>
              <w:t>48</w:t>
            </w:r>
            <w:r w:rsidR="00290DCF">
              <w:rPr>
                <w:rFonts w:ascii="Arial" w:hAnsi="Arial"/>
                <w:lang w:val="en-GB"/>
              </w:rPr>
              <w:t>*</w:t>
            </w: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16</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48</w:t>
            </w:r>
          </w:p>
        </w:tc>
      </w:tr>
      <w:tr w:rsidR="00416999" w:rsidRPr="00582426" w:rsidTr="002C727B">
        <w:tc>
          <w:tcPr>
            <w:tcW w:w="871" w:type="pct"/>
            <w:vAlign w:val="center"/>
          </w:tcPr>
          <w:p w:rsidR="00416999" w:rsidRPr="00582426" w:rsidRDefault="00416999" w:rsidP="002C727B">
            <w:pPr>
              <w:numPr>
                <w:ilvl w:val="12"/>
                <w:numId w:val="0"/>
              </w:numPr>
              <w:jc w:val="center"/>
              <w:rPr>
                <w:rFonts w:ascii="Arial" w:hAnsi="Arial"/>
                <w:b/>
                <w:lang w:val="en-GB"/>
              </w:rPr>
            </w:pPr>
            <w:r w:rsidRPr="00582426">
              <w:rPr>
                <w:rFonts w:ascii="Arial" w:hAnsi="Arial"/>
                <w:b/>
                <w:lang w:val="en-GB"/>
              </w:rPr>
              <w:t>Total</w:t>
            </w:r>
          </w:p>
        </w:tc>
        <w:tc>
          <w:tcPr>
            <w:tcW w:w="769" w:type="pct"/>
            <w:vAlign w:val="center"/>
          </w:tcPr>
          <w:p w:rsidR="00416999" w:rsidRPr="00582426" w:rsidRDefault="00C200ED" w:rsidP="002C727B">
            <w:pPr>
              <w:numPr>
                <w:ilvl w:val="12"/>
                <w:numId w:val="0"/>
              </w:numPr>
              <w:jc w:val="center"/>
              <w:rPr>
                <w:rFonts w:ascii="Arial" w:hAnsi="Arial"/>
                <w:lang w:val="en-GB"/>
              </w:rPr>
            </w:pPr>
            <w:r>
              <w:rPr>
                <w:rFonts w:ascii="Arial" w:hAnsi="Arial"/>
                <w:lang w:val="en-GB"/>
              </w:rPr>
              <w:t>1</w:t>
            </w:r>
            <w:r w:rsidR="00326CD1">
              <w:rPr>
                <w:rFonts w:ascii="Arial" w:hAnsi="Arial"/>
                <w:lang w:val="en-GB"/>
              </w:rPr>
              <w:t>06</w:t>
            </w:r>
          </w:p>
        </w:tc>
        <w:tc>
          <w:tcPr>
            <w:tcW w:w="662" w:type="pct"/>
            <w:vAlign w:val="center"/>
          </w:tcPr>
          <w:p w:rsidR="00416999" w:rsidRPr="00582426" w:rsidRDefault="00C200ED" w:rsidP="002C727B">
            <w:pPr>
              <w:numPr>
                <w:ilvl w:val="12"/>
                <w:numId w:val="0"/>
              </w:numPr>
              <w:jc w:val="center"/>
              <w:rPr>
                <w:rFonts w:ascii="Arial" w:hAnsi="Arial"/>
                <w:lang w:val="en-GB"/>
              </w:rPr>
            </w:pPr>
            <w:r>
              <w:rPr>
                <w:rFonts w:ascii="Arial" w:hAnsi="Arial"/>
                <w:lang w:val="en-GB"/>
              </w:rPr>
              <w:t>148</w:t>
            </w:r>
          </w:p>
        </w:tc>
        <w:tc>
          <w:tcPr>
            <w:tcW w:w="874"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50</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7</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156</w:t>
            </w:r>
          </w:p>
        </w:tc>
        <w:tc>
          <w:tcPr>
            <w:tcW w:w="608" w:type="pct"/>
            <w:vAlign w:val="center"/>
          </w:tcPr>
          <w:p w:rsidR="00416999" w:rsidRPr="00582426" w:rsidRDefault="008755FB" w:rsidP="002C727B">
            <w:pPr>
              <w:numPr>
                <w:ilvl w:val="12"/>
                <w:numId w:val="0"/>
              </w:numPr>
              <w:jc w:val="center"/>
              <w:rPr>
                <w:rFonts w:ascii="Arial" w:hAnsi="Arial"/>
                <w:lang w:val="en-GB"/>
              </w:rPr>
            </w:pPr>
            <w:r>
              <w:rPr>
                <w:rFonts w:ascii="Arial" w:hAnsi="Arial"/>
                <w:lang w:val="en-GB"/>
              </w:rPr>
              <w:t>155</w:t>
            </w:r>
          </w:p>
        </w:tc>
      </w:tr>
    </w:tbl>
    <w:p w:rsidR="00290DCF" w:rsidRDefault="00290DCF" w:rsidP="00416999">
      <w:pPr>
        <w:numPr>
          <w:ilvl w:val="12"/>
          <w:numId w:val="0"/>
        </w:numPr>
        <w:spacing w:after="0" w:line="240" w:lineRule="auto"/>
        <w:jc w:val="both"/>
        <w:rPr>
          <w:rFonts w:ascii="Arial" w:eastAsia="Times New Roman" w:hAnsi="Arial" w:cs="Times New Roman"/>
          <w:b/>
          <w:i/>
          <w:sz w:val="20"/>
          <w:szCs w:val="20"/>
          <w:lang w:val="en-GB"/>
        </w:rPr>
      </w:pPr>
    </w:p>
    <w:p w:rsidR="00290DCF" w:rsidRDefault="00C200ED" w:rsidP="00416999">
      <w:pPr>
        <w:numPr>
          <w:ilvl w:val="12"/>
          <w:numId w:val="0"/>
        </w:numPr>
        <w:spacing w:after="0" w:line="240" w:lineRule="auto"/>
        <w:jc w:val="both"/>
        <w:rPr>
          <w:rFonts w:ascii="Arial" w:eastAsia="Times New Roman" w:hAnsi="Arial" w:cs="Times New Roman"/>
          <w:b/>
          <w:i/>
          <w:sz w:val="20"/>
          <w:szCs w:val="20"/>
          <w:lang w:val="en-GB"/>
        </w:rPr>
      </w:pPr>
      <w:r>
        <w:rPr>
          <w:rFonts w:ascii="Arial" w:eastAsia="Times New Roman" w:hAnsi="Arial" w:cs="Times New Roman"/>
          <w:b/>
          <w:i/>
          <w:sz w:val="20"/>
          <w:szCs w:val="20"/>
          <w:lang w:val="en-GB"/>
        </w:rPr>
        <w:t xml:space="preserve"> </w:t>
      </w:r>
    </w:p>
    <w:p w:rsidR="00416999" w:rsidRDefault="00290DCF" w:rsidP="00416999">
      <w:pPr>
        <w:numPr>
          <w:ilvl w:val="12"/>
          <w:numId w:val="0"/>
        </w:numPr>
        <w:spacing w:after="0" w:line="240" w:lineRule="auto"/>
        <w:jc w:val="both"/>
        <w:rPr>
          <w:rFonts w:ascii="Arial" w:eastAsia="Times New Roman" w:hAnsi="Arial" w:cs="Times New Roman"/>
          <w:i/>
          <w:sz w:val="20"/>
          <w:szCs w:val="20"/>
          <w:lang w:val="en-GB"/>
        </w:rPr>
      </w:pPr>
      <w:r>
        <w:rPr>
          <w:rFonts w:ascii="Arial" w:eastAsia="Times New Roman" w:hAnsi="Arial" w:cs="Times New Roman"/>
          <w:b/>
          <w:i/>
          <w:sz w:val="20"/>
          <w:szCs w:val="20"/>
          <w:lang w:val="en-GB"/>
        </w:rPr>
        <w:t>Note* In-kind for vessel support in 2018-19 may include both Seawolf and CCGS Viola M. Davidson</w:t>
      </w:r>
      <w:r w:rsidR="00416999">
        <w:rPr>
          <w:rFonts w:ascii="Arial" w:eastAsia="Times New Roman" w:hAnsi="Arial" w:cs="Times New Roman"/>
          <w:b/>
          <w:i/>
          <w:sz w:val="20"/>
          <w:szCs w:val="20"/>
          <w:lang w:val="en-GB"/>
        </w:rPr>
        <w:t xml:space="preserve"> </w:t>
      </w:r>
    </w:p>
    <w:p w:rsidR="00416999" w:rsidRPr="00582426" w:rsidRDefault="00416999" w:rsidP="00416999">
      <w:pPr>
        <w:numPr>
          <w:ilvl w:val="12"/>
          <w:numId w:val="0"/>
        </w:numPr>
        <w:spacing w:after="0" w:line="240" w:lineRule="auto"/>
        <w:jc w:val="both"/>
        <w:rPr>
          <w:rFonts w:ascii="Arial" w:eastAsia="Times New Roman" w:hAnsi="Arial" w:cs="Times New Roman"/>
          <w:i/>
          <w:sz w:val="20"/>
          <w:szCs w:val="20"/>
          <w:lang w:val="en-GB"/>
        </w:rPr>
      </w:pPr>
      <w:r>
        <w:rPr>
          <w:rFonts w:ascii="Arial" w:eastAsia="Times New Roman" w:hAnsi="Arial" w:cs="Times New Roman"/>
          <w:i/>
          <w:sz w:val="20"/>
          <w:szCs w:val="20"/>
          <w:lang w:val="en-GB"/>
        </w:rPr>
        <w:t xml:space="preserve"> </w:t>
      </w:r>
    </w:p>
    <w:p w:rsidR="00416999" w:rsidRPr="00582426" w:rsidRDefault="00416999" w:rsidP="00416999">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lastRenderedPageBreak/>
        <w:t xml:space="preserve">Details of </w:t>
      </w:r>
      <w:r>
        <w:rPr>
          <w:rFonts w:ascii="Arial" w:eastAsia="Times New Roman" w:hAnsi="Arial" w:cs="Times New Roman"/>
          <w:b/>
          <w:i/>
          <w:sz w:val="20"/>
          <w:szCs w:val="20"/>
          <w:lang w:val="en-GB"/>
        </w:rPr>
        <w:t>Budget</w:t>
      </w:r>
      <w:r w:rsidRPr="00582426">
        <w:rPr>
          <w:rFonts w:ascii="Arial" w:eastAsia="Times New Roman" w:hAnsi="Arial" w:cs="Times New Roman"/>
          <w:b/>
          <w:i/>
          <w:sz w:val="20"/>
          <w:szCs w:val="20"/>
          <w:lang w:val="en-GB"/>
        </w:rPr>
        <w:t xml:space="preserve"> request</w:t>
      </w:r>
      <w:r>
        <w:rPr>
          <w:rFonts w:ascii="Arial" w:eastAsia="Times New Roman" w:hAnsi="Arial" w:cs="Times New Roman"/>
          <w:b/>
          <w:i/>
          <w:sz w:val="20"/>
          <w:szCs w:val="20"/>
          <w:lang w:val="en-GB"/>
        </w:rPr>
        <w:t xml:space="preserve"> - DFO</w:t>
      </w:r>
    </w:p>
    <w:tbl>
      <w:tblPr>
        <w:tblStyle w:val="TableGrid"/>
        <w:tblW w:w="0" w:type="auto"/>
        <w:tblLook w:val="01E0" w:firstRow="1" w:lastRow="1" w:firstColumn="1" w:lastColumn="1" w:noHBand="0" w:noVBand="0"/>
      </w:tblPr>
      <w:tblGrid>
        <w:gridCol w:w="2597"/>
        <w:gridCol w:w="6979"/>
      </w:tblGrid>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Salary</w:t>
            </w:r>
          </w:p>
        </w:tc>
        <w:tc>
          <w:tcPr>
            <w:tcW w:w="6979" w:type="dxa"/>
          </w:tcPr>
          <w:p w:rsidR="00416999" w:rsidRPr="00290DCF" w:rsidRDefault="00416999" w:rsidP="00290DCF">
            <w:pPr>
              <w:numPr>
                <w:ilvl w:val="12"/>
                <w:numId w:val="0"/>
              </w:numPr>
              <w:rPr>
                <w:rFonts w:ascii="Arial" w:hAnsi="Arial" w:cs="Arial"/>
                <w:i/>
                <w:lang w:val="en-GB"/>
              </w:rPr>
            </w:pPr>
            <w:r w:rsidRPr="00290DCF">
              <w:rPr>
                <w:rFonts w:ascii="Arial" w:hAnsi="Arial" w:cs="Arial"/>
                <w:i/>
                <w:lang w:val="en-GB"/>
              </w:rPr>
              <w:t xml:space="preserve">Overtime &amp; dive/field allowances for 4 DFO staff on </w:t>
            </w:r>
            <w:r w:rsidR="00290DCF" w:rsidRPr="00290DCF">
              <w:rPr>
                <w:rFonts w:ascii="Arial" w:hAnsi="Arial" w:cs="Arial"/>
                <w:i/>
                <w:lang w:val="en-GB"/>
              </w:rPr>
              <w:t xml:space="preserve">3 </w:t>
            </w:r>
            <w:r w:rsidRPr="00290DCF">
              <w:rPr>
                <w:rFonts w:ascii="Arial" w:hAnsi="Arial" w:cs="Arial"/>
                <w:i/>
                <w:lang w:val="en-GB"/>
              </w:rPr>
              <w:t>weeks of fieldwork that includes weekend travel</w:t>
            </w:r>
            <w:r w:rsidR="00290DCF" w:rsidRPr="00290DCF">
              <w:rPr>
                <w:rFonts w:ascii="Arial" w:hAnsi="Arial" w:cs="Arial"/>
                <w:i/>
                <w:lang w:val="en-GB"/>
              </w:rPr>
              <w:t xml:space="preserve"> ($12K)</w:t>
            </w:r>
            <w:r w:rsidRPr="00290DCF">
              <w:rPr>
                <w:rFonts w:ascii="Arial" w:hAnsi="Arial" w:cs="Arial"/>
                <w:i/>
                <w:lang w:val="en-GB"/>
              </w:rPr>
              <w:t xml:space="preserve">. </w:t>
            </w:r>
            <w:r w:rsidR="00290DCF" w:rsidRPr="00290DCF">
              <w:rPr>
                <w:rFonts w:ascii="Arial" w:hAnsi="Arial" w:cs="Arial"/>
                <w:i/>
                <w:lang w:val="en-GB"/>
              </w:rPr>
              <w:t>Funds listed as O&amp;M (to be converted to salary).</w:t>
            </w:r>
            <w:r w:rsidR="00871940">
              <w:rPr>
                <w:rFonts w:ascii="Arial" w:hAnsi="Arial" w:cs="Arial"/>
                <w:i/>
                <w:lang w:val="en-GB"/>
              </w:rPr>
              <w:t xml:space="preserve"> Also requested in the second year project are funds to hire a BI-02 on a 90d casual employment basis to conduct digital image analysis and contribute to other project analysis and reporting tasks by Lawton/Cooper ($32K). </w:t>
            </w:r>
            <w:r w:rsidR="00290DCF" w:rsidRPr="00290DCF">
              <w:rPr>
                <w:rFonts w:ascii="Arial" w:hAnsi="Arial" w:cs="Arial"/>
                <w:i/>
                <w:lang w:val="en-GB"/>
              </w:rPr>
              <w:t xml:space="preserve"> </w:t>
            </w:r>
            <w:r w:rsidRPr="00290DCF">
              <w:rPr>
                <w:rFonts w:ascii="Arial" w:hAnsi="Arial" w:cs="Arial"/>
                <w:i/>
                <w:lang w:val="en-GB"/>
              </w:rPr>
              <w:t>In-kind (</w:t>
            </w:r>
            <w:r w:rsidR="00290DCF" w:rsidRPr="00290DCF">
              <w:rPr>
                <w:rFonts w:ascii="Arial" w:hAnsi="Arial" w:cs="Arial"/>
                <w:i/>
                <w:lang w:val="en-GB"/>
              </w:rPr>
              <w:t xml:space="preserve">listed </w:t>
            </w:r>
            <w:r w:rsidRPr="00290DCF">
              <w:rPr>
                <w:rFonts w:ascii="Arial" w:hAnsi="Arial" w:cs="Arial"/>
                <w:i/>
                <w:lang w:val="en-GB"/>
              </w:rPr>
              <w:t>as salary) represents time commitment of Lawton/Cooper overall on project and DFO technicians and biologists on div</w:t>
            </w:r>
            <w:r w:rsidR="00290DCF" w:rsidRPr="00290DCF">
              <w:rPr>
                <w:rFonts w:ascii="Arial" w:hAnsi="Arial" w:cs="Arial"/>
                <w:i/>
                <w:lang w:val="en-GB"/>
              </w:rPr>
              <w:t>e and seabed video</w:t>
            </w:r>
            <w:r w:rsidRPr="00290DCF">
              <w:rPr>
                <w:rFonts w:ascii="Arial" w:hAnsi="Arial" w:cs="Arial"/>
                <w:i/>
                <w:lang w:val="en-GB"/>
              </w:rPr>
              <w:t xml:space="preserve"> surveys. </w:t>
            </w:r>
          </w:p>
        </w:tc>
      </w:tr>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Travel costs</w:t>
            </w:r>
          </w:p>
        </w:tc>
        <w:tc>
          <w:tcPr>
            <w:tcW w:w="6979" w:type="dxa"/>
          </w:tcPr>
          <w:p w:rsidR="00416999" w:rsidRPr="00290DCF" w:rsidRDefault="00C200ED" w:rsidP="00A426DD">
            <w:pPr>
              <w:numPr>
                <w:ilvl w:val="12"/>
                <w:numId w:val="0"/>
              </w:numPr>
              <w:rPr>
                <w:rFonts w:ascii="Arial" w:hAnsi="Arial" w:cs="Arial"/>
                <w:i/>
                <w:lang w:val="en-GB"/>
              </w:rPr>
            </w:pPr>
            <w:r>
              <w:rPr>
                <w:rFonts w:ascii="Arial" w:hAnsi="Arial" w:cs="Arial"/>
                <w:i/>
                <w:lang w:val="en-GB"/>
              </w:rPr>
              <w:t xml:space="preserve"> </w:t>
            </w:r>
            <w:r w:rsidR="00416999" w:rsidRPr="00290DCF">
              <w:rPr>
                <w:rFonts w:ascii="Arial" w:hAnsi="Arial" w:cs="Arial"/>
                <w:i/>
                <w:lang w:val="en-GB"/>
              </w:rPr>
              <w:t xml:space="preserve"> Per diem for fieldwork in NS (1</w:t>
            </w:r>
            <w:r w:rsidR="00290DCF" w:rsidRPr="00290DCF">
              <w:rPr>
                <w:rFonts w:ascii="Arial" w:hAnsi="Arial" w:cs="Arial"/>
                <w:i/>
                <w:lang w:val="en-GB"/>
              </w:rPr>
              <w:t>5</w:t>
            </w:r>
            <w:r w:rsidR="00416999" w:rsidRPr="00290DCF">
              <w:rPr>
                <w:rFonts w:ascii="Arial" w:hAnsi="Arial" w:cs="Arial"/>
                <w:i/>
                <w:lang w:val="en-GB"/>
              </w:rPr>
              <w:t>d work+</w:t>
            </w:r>
            <w:r>
              <w:rPr>
                <w:rFonts w:ascii="Arial" w:hAnsi="Arial" w:cs="Arial"/>
                <w:i/>
                <w:lang w:val="en-GB"/>
              </w:rPr>
              <w:t>6</w:t>
            </w:r>
            <w:r w:rsidR="00416999" w:rsidRPr="00290DCF">
              <w:rPr>
                <w:rFonts w:ascii="Arial" w:hAnsi="Arial" w:cs="Arial"/>
                <w:i/>
                <w:lang w:val="en-GB"/>
              </w:rPr>
              <w:t>d travel) for 4 DFO staff ($</w:t>
            </w:r>
            <w:r w:rsidR="00290DCF" w:rsidRPr="00290DCF">
              <w:rPr>
                <w:rFonts w:ascii="Arial" w:hAnsi="Arial" w:cs="Arial"/>
                <w:i/>
                <w:lang w:val="en-GB"/>
              </w:rPr>
              <w:t>9</w:t>
            </w:r>
            <w:r w:rsidR="00416999" w:rsidRPr="00290DCF">
              <w:rPr>
                <w:rFonts w:ascii="Arial" w:hAnsi="Arial" w:cs="Arial"/>
                <w:i/>
                <w:lang w:val="en-GB"/>
              </w:rPr>
              <w:t>K); Accommodation (based on motel rooms; would be much less for house rental) ($</w:t>
            </w:r>
            <w:r w:rsidR="00290DCF" w:rsidRPr="00290DCF">
              <w:rPr>
                <w:rFonts w:ascii="Arial" w:hAnsi="Arial" w:cs="Arial"/>
                <w:i/>
                <w:lang w:val="en-GB"/>
              </w:rPr>
              <w:t>8</w:t>
            </w:r>
            <w:r w:rsidR="00416999" w:rsidRPr="00290DCF">
              <w:rPr>
                <w:rFonts w:ascii="Arial" w:hAnsi="Arial" w:cs="Arial"/>
                <w:i/>
                <w:lang w:val="en-GB"/>
              </w:rPr>
              <w:t>K); Regional travel (Lawton/Cooper) to consult with regional oceans managers on  program activity schedule and present initial results from 2017 work ($</w:t>
            </w:r>
            <w:r w:rsidR="00290DCF" w:rsidRPr="00290DCF">
              <w:rPr>
                <w:rFonts w:ascii="Arial" w:hAnsi="Arial" w:cs="Arial"/>
                <w:i/>
                <w:lang w:val="en-GB"/>
              </w:rPr>
              <w:t>4</w:t>
            </w:r>
            <w:r w:rsidR="00416999" w:rsidRPr="00290DCF">
              <w:rPr>
                <w:rFonts w:ascii="Arial" w:hAnsi="Arial" w:cs="Arial"/>
                <w:i/>
                <w:lang w:val="en-GB"/>
              </w:rPr>
              <w:t xml:space="preserve">K); Ferries (4 personnel and 2 vehicles + Seawolf; </w:t>
            </w:r>
            <w:r w:rsidR="00290DCF" w:rsidRPr="00290DCF">
              <w:rPr>
                <w:rFonts w:ascii="Arial" w:hAnsi="Arial" w:cs="Arial"/>
                <w:i/>
                <w:lang w:val="en-GB"/>
              </w:rPr>
              <w:t>3</w:t>
            </w:r>
            <w:r w:rsidR="00416999" w:rsidRPr="00290DCF">
              <w:rPr>
                <w:rFonts w:ascii="Arial" w:hAnsi="Arial" w:cs="Arial"/>
                <w:i/>
                <w:lang w:val="en-GB"/>
              </w:rPr>
              <w:t xml:space="preserve"> return trips)($</w:t>
            </w:r>
            <w:r w:rsidR="00290DCF" w:rsidRPr="00290DCF">
              <w:rPr>
                <w:rFonts w:ascii="Arial" w:hAnsi="Arial" w:cs="Arial"/>
                <w:i/>
                <w:lang w:val="en-GB"/>
              </w:rPr>
              <w:t>5</w:t>
            </w:r>
            <w:r w:rsidR="00416999" w:rsidRPr="00290DCF">
              <w:rPr>
                <w:rFonts w:ascii="Arial" w:hAnsi="Arial" w:cs="Arial"/>
                <w:i/>
                <w:lang w:val="en-GB"/>
              </w:rPr>
              <w:t>K)</w:t>
            </w:r>
          </w:p>
        </w:tc>
      </w:tr>
      <w:tr w:rsidR="00416999" w:rsidRPr="00582426" w:rsidTr="00A426DD">
        <w:tc>
          <w:tcPr>
            <w:tcW w:w="2597" w:type="dxa"/>
          </w:tcPr>
          <w:p w:rsidR="00416999" w:rsidRPr="00582426" w:rsidRDefault="00416999" w:rsidP="00A426DD">
            <w:pPr>
              <w:numPr>
                <w:ilvl w:val="12"/>
                <w:numId w:val="0"/>
              </w:numPr>
              <w:jc w:val="both"/>
              <w:rPr>
                <w:rFonts w:ascii="Arial" w:hAnsi="Arial" w:cs="Arial"/>
                <w:b/>
                <w:lang w:val="en-GB"/>
              </w:rPr>
            </w:pPr>
            <w:r w:rsidRPr="00582426">
              <w:rPr>
                <w:rFonts w:ascii="Arial" w:hAnsi="Arial"/>
                <w:b/>
                <w:lang w:val="en-GB"/>
              </w:rPr>
              <w:t>Other O&amp;M</w:t>
            </w:r>
          </w:p>
        </w:tc>
        <w:tc>
          <w:tcPr>
            <w:tcW w:w="6979" w:type="dxa"/>
          </w:tcPr>
          <w:p w:rsidR="00416999" w:rsidRPr="00290DCF" w:rsidRDefault="00416999" w:rsidP="00A426DD">
            <w:pPr>
              <w:numPr>
                <w:ilvl w:val="12"/>
                <w:numId w:val="0"/>
              </w:numPr>
              <w:rPr>
                <w:rFonts w:ascii="Arial" w:hAnsi="Arial" w:cs="Arial"/>
                <w:i/>
                <w:lang w:val="en-GB"/>
              </w:rPr>
            </w:pPr>
            <w:r w:rsidRPr="00290DCF">
              <w:rPr>
                <w:rFonts w:ascii="Arial" w:hAnsi="Arial" w:cs="Arial"/>
                <w:i/>
                <w:lang w:val="en-GB"/>
              </w:rPr>
              <w:t xml:space="preserve">Other </w:t>
            </w:r>
            <w:r w:rsidR="00290DCF" w:rsidRPr="00290DCF">
              <w:rPr>
                <w:rFonts w:ascii="Arial" w:hAnsi="Arial" w:cs="Arial"/>
                <w:i/>
                <w:lang w:val="en-GB"/>
              </w:rPr>
              <w:t xml:space="preserve">dive </w:t>
            </w:r>
            <w:r w:rsidRPr="00290DCF">
              <w:rPr>
                <w:rFonts w:ascii="Arial" w:hAnsi="Arial" w:cs="Arial"/>
                <w:i/>
                <w:lang w:val="en-GB"/>
              </w:rPr>
              <w:t>survey costs (diving equipment; SCUBA tank air refills; fabrication of transect lines; sample processing; $</w:t>
            </w:r>
            <w:r w:rsidR="00290DCF" w:rsidRPr="00290DCF">
              <w:rPr>
                <w:rFonts w:ascii="Arial" w:hAnsi="Arial" w:cs="Arial"/>
                <w:i/>
                <w:lang w:val="en-GB"/>
              </w:rPr>
              <w:t>2</w:t>
            </w:r>
            <w:r w:rsidRPr="00290DCF">
              <w:rPr>
                <w:rFonts w:ascii="Arial" w:hAnsi="Arial" w:cs="Arial"/>
                <w:i/>
                <w:lang w:val="en-GB"/>
              </w:rPr>
              <w:t xml:space="preserve">K). </w:t>
            </w:r>
            <w:r w:rsidR="00290DCF" w:rsidRPr="00290DCF">
              <w:rPr>
                <w:rFonts w:ascii="Arial" w:hAnsi="Arial" w:cs="Arial"/>
                <w:i/>
                <w:lang w:val="en-GB"/>
              </w:rPr>
              <w:t>Costs related to use of SABS seabed video system (drives for video files; equipment modifications for survey; Geospatial Image Lab costs for data management, archiving, and distribution of project summary media ($10K)</w:t>
            </w:r>
          </w:p>
        </w:tc>
      </w:tr>
      <w:tr w:rsidR="00416999" w:rsidRPr="00582426" w:rsidTr="00A426DD">
        <w:tc>
          <w:tcPr>
            <w:tcW w:w="2597" w:type="dxa"/>
          </w:tcPr>
          <w:p w:rsidR="00416999" w:rsidRPr="00582426" w:rsidRDefault="00416999" w:rsidP="00A426DD">
            <w:pPr>
              <w:numPr>
                <w:ilvl w:val="12"/>
                <w:numId w:val="0"/>
              </w:numPr>
              <w:jc w:val="both"/>
              <w:rPr>
                <w:rFonts w:ascii="Arial" w:hAnsi="Arial"/>
                <w:b/>
                <w:color w:val="FF0000"/>
                <w:sz w:val="24"/>
                <w:szCs w:val="24"/>
                <w:vertAlign w:val="superscript"/>
                <w:lang w:val="en-GB"/>
              </w:rPr>
            </w:pPr>
            <w:r w:rsidRPr="00582426">
              <w:rPr>
                <w:rFonts w:ascii="Arial" w:hAnsi="Arial" w:cs="Arial"/>
                <w:b/>
                <w:lang w:val="en-GB"/>
              </w:rPr>
              <w:t>Overhead</w:t>
            </w:r>
          </w:p>
        </w:tc>
        <w:tc>
          <w:tcPr>
            <w:tcW w:w="6979" w:type="dxa"/>
          </w:tcPr>
          <w:p w:rsidR="00416999" w:rsidRPr="00290DCF" w:rsidRDefault="00416999" w:rsidP="00A426DD">
            <w:pPr>
              <w:rPr>
                <w:rFonts w:ascii="Arial" w:hAnsi="Arial" w:cs="Arial"/>
                <w:i/>
                <w:sz w:val="24"/>
                <w:szCs w:val="24"/>
                <w:lang w:val="en-US"/>
              </w:rPr>
            </w:pPr>
            <w:r w:rsidRPr="00290DCF">
              <w:rPr>
                <w:rFonts w:ascii="Arial" w:hAnsi="Arial" w:cs="Arial"/>
                <w:i/>
                <w:lang w:val="en-US"/>
              </w:rPr>
              <w:t>Maritimes Science Branch</w:t>
            </w:r>
            <w:r w:rsidRPr="00290DCF">
              <w:rPr>
                <w:rFonts w:ascii="Arial" w:hAnsi="Arial" w:cs="Arial"/>
                <w:i/>
                <w:sz w:val="24"/>
                <w:szCs w:val="24"/>
                <w:lang w:val="en-US"/>
              </w:rPr>
              <w:t xml:space="preserve"> </w:t>
            </w:r>
            <w:r w:rsidRPr="00290DCF">
              <w:rPr>
                <w:rFonts w:ascii="Arial" w:hAnsi="Arial" w:cs="Arial"/>
                <w:i/>
                <w:lang w:val="en-GB"/>
              </w:rPr>
              <w:t>15% overhead on O&amp;M not converted to salary. Not sure if this would be applied for an internal budget transfer</w:t>
            </w:r>
            <w:r w:rsidR="00CF2251">
              <w:rPr>
                <w:rFonts w:ascii="Arial" w:hAnsi="Arial" w:cs="Arial"/>
                <w:i/>
                <w:lang w:val="en-GB"/>
              </w:rPr>
              <w:t xml:space="preserve">.  </w:t>
            </w:r>
          </w:p>
        </w:tc>
      </w:tr>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Vessel cost</w:t>
            </w:r>
          </w:p>
        </w:tc>
        <w:tc>
          <w:tcPr>
            <w:tcW w:w="6979" w:type="dxa"/>
          </w:tcPr>
          <w:p w:rsidR="00416999" w:rsidRPr="00290DCF" w:rsidRDefault="00416999" w:rsidP="00A426DD">
            <w:pPr>
              <w:numPr>
                <w:ilvl w:val="12"/>
                <w:numId w:val="0"/>
              </w:numPr>
              <w:rPr>
                <w:rFonts w:ascii="Arial" w:hAnsi="Arial" w:cs="Arial"/>
                <w:i/>
                <w:lang w:val="en-GB"/>
              </w:rPr>
            </w:pPr>
            <w:r w:rsidRPr="00290DCF">
              <w:rPr>
                <w:rFonts w:ascii="Arial" w:hAnsi="Arial" w:cs="Arial"/>
                <w:i/>
                <w:lang w:val="en-GB"/>
              </w:rPr>
              <w:t xml:space="preserve"> Seawolf (SABS dive support vessel)</w:t>
            </w:r>
            <w:r w:rsidR="00871940">
              <w:rPr>
                <w:rFonts w:ascii="Arial" w:hAnsi="Arial" w:cs="Arial"/>
                <w:i/>
                <w:lang w:val="en-GB"/>
              </w:rPr>
              <w:t>.</w:t>
            </w:r>
          </w:p>
          <w:p w:rsidR="00416999" w:rsidRPr="00290DCF" w:rsidRDefault="00416999" w:rsidP="00A426DD">
            <w:pPr>
              <w:numPr>
                <w:ilvl w:val="12"/>
                <w:numId w:val="0"/>
              </w:numPr>
              <w:tabs>
                <w:tab w:val="center" w:pos="4320"/>
                <w:tab w:val="right" w:pos="8640"/>
              </w:tabs>
              <w:rPr>
                <w:rFonts w:ascii="Arial" w:hAnsi="Arial" w:cs="Arial"/>
                <w:i/>
                <w:lang w:val="en-GB"/>
              </w:rPr>
            </w:pPr>
            <w:r w:rsidRPr="00290DCF">
              <w:rPr>
                <w:rFonts w:ascii="Arial" w:hAnsi="Arial" w:cs="Arial"/>
                <w:i/>
                <w:lang w:val="en-GB"/>
              </w:rPr>
              <w:t>In-kind per day: $1.5K (based on alternative charter). No chargeback to project for general maintenance; cost for gas used, plus wharf fees</w:t>
            </w:r>
            <w:r w:rsidR="00CF2251">
              <w:rPr>
                <w:rFonts w:ascii="Arial" w:hAnsi="Arial" w:cs="Arial"/>
                <w:i/>
                <w:lang w:val="en-GB"/>
              </w:rPr>
              <w:t xml:space="preserve">.  </w:t>
            </w:r>
          </w:p>
          <w:p w:rsidR="00416999" w:rsidRDefault="00416999" w:rsidP="00A426DD">
            <w:pPr>
              <w:numPr>
                <w:ilvl w:val="12"/>
                <w:numId w:val="0"/>
              </w:numPr>
              <w:tabs>
                <w:tab w:val="center" w:pos="4320"/>
                <w:tab w:val="right" w:pos="8640"/>
              </w:tabs>
              <w:rPr>
                <w:rFonts w:ascii="Arial" w:hAnsi="Arial" w:cs="Arial"/>
                <w:i/>
                <w:lang w:val="en-GB"/>
              </w:rPr>
            </w:pPr>
            <w:r w:rsidRPr="00290DCF">
              <w:rPr>
                <w:rFonts w:ascii="Arial" w:hAnsi="Arial" w:cs="Arial"/>
                <w:i/>
                <w:lang w:val="en-GB"/>
              </w:rPr>
              <w:t xml:space="preserve">Duration of mission: </w:t>
            </w:r>
            <w:r w:rsidR="00871940">
              <w:rPr>
                <w:rFonts w:ascii="Arial" w:hAnsi="Arial" w:cs="Arial"/>
                <w:i/>
                <w:lang w:val="en-GB"/>
              </w:rPr>
              <w:t xml:space="preserve">1 </w:t>
            </w:r>
            <w:r w:rsidRPr="00290DCF">
              <w:rPr>
                <w:rFonts w:ascii="Arial" w:hAnsi="Arial" w:cs="Arial"/>
                <w:i/>
                <w:lang w:val="en-GB"/>
              </w:rPr>
              <w:t>x 5d ($1K)</w:t>
            </w:r>
            <w:r w:rsidR="00CF2251">
              <w:rPr>
                <w:rFonts w:ascii="Arial" w:hAnsi="Arial" w:cs="Arial"/>
                <w:i/>
                <w:lang w:val="en-GB"/>
              </w:rPr>
              <w:t xml:space="preserve">.  </w:t>
            </w:r>
          </w:p>
          <w:p w:rsidR="00871940" w:rsidRDefault="00871940" w:rsidP="00A426DD">
            <w:pPr>
              <w:numPr>
                <w:ilvl w:val="12"/>
                <w:numId w:val="0"/>
              </w:numPr>
              <w:tabs>
                <w:tab w:val="center" w:pos="4320"/>
                <w:tab w:val="right" w:pos="8640"/>
              </w:tabs>
              <w:rPr>
                <w:rFonts w:ascii="Arial" w:hAnsi="Arial" w:cs="Arial"/>
                <w:i/>
                <w:lang w:val="en-GB"/>
              </w:rPr>
            </w:pPr>
            <w:r>
              <w:rPr>
                <w:rFonts w:ascii="Arial" w:hAnsi="Arial" w:cs="Arial"/>
                <w:i/>
                <w:lang w:val="en-GB"/>
              </w:rPr>
              <w:t xml:space="preserve">CCGS Viola M. Davidson option: </w:t>
            </w:r>
            <w:r w:rsidR="00C200ED">
              <w:rPr>
                <w:rFonts w:ascii="Arial" w:hAnsi="Arial" w:cs="Arial"/>
                <w:i/>
                <w:lang w:val="en-GB"/>
              </w:rPr>
              <w:t xml:space="preserve">In-kind per day: $4K. </w:t>
            </w:r>
            <w:r>
              <w:rPr>
                <w:rFonts w:ascii="Arial" w:hAnsi="Arial" w:cs="Arial"/>
                <w:i/>
                <w:lang w:val="en-GB"/>
              </w:rPr>
              <w:t>Cost ($15K) represents in-field costs in NS for 3 CCG crew and vessel (berthing costs) on 10d mission</w:t>
            </w:r>
            <w:r w:rsidR="00CF2251">
              <w:rPr>
                <w:rFonts w:ascii="Arial" w:hAnsi="Arial" w:cs="Arial"/>
                <w:i/>
                <w:lang w:val="en-GB"/>
              </w:rPr>
              <w:t xml:space="preserve">.  </w:t>
            </w:r>
          </w:p>
          <w:p w:rsidR="00871940" w:rsidRPr="00290DCF" w:rsidRDefault="00871940" w:rsidP="00A426DD">
            <w:pPr>
              <w:numPr>
                <w:ilvl w:val="12"/>
                <w:numId w:val="0"/>
              </w:numPr>
              <w:tabs>
                <w:tab w:val="center" w:pos="4320"/>
                <w:tab w:val="right" w:pos="8640"/>
              </w:tabs>
              <w:rPr>
                <w:rFonts w:ascii="Arial" w:hAnsi="Arial" w:cs="Arial"/>
                <w:i/>
                <w:lang w:val="en-GB"/>
              </w:rPr>
            </w:pPr>
            <w:r>
              <w:rPr>
                <w:rFonts w:ascii="Arial" w:hAnsi="Arial" w:cs="Arial"/>
                <w:i/>
                <w:lang w:val="en-GB"/>
              </w:rPr>
              <w:t>NS Commercial cha</w:t>
            </w:r>
            <w:r w:rsidR="00C200ED">
              <w:rPr>
                <w:rFonts w:ascii="Arial" w:hAnsi="Arial" w:cs="Arial"/>
                <w:i/>
                <w:lang w:val="en-GB"/>
              </w:rPr>
              <w:t>r</w:t>
            </w:r>
            <w:r>
              <w:rPr>
                <w:rFonts w:ascii="Arial" w:hAnsi="Arial" w:cs="Arial"/>
                <w:i/>
                <w:lang w:val="en-GB"/>
              </w:rPr>
              <w:t>ter option: Cost at $1.5K daily charter for 10d estimated to be same cost as CCG vessel for initial budgeting purposes</w:t>
            </w:r>
            <w:r w:rsidR="00CF2251">
              <w:rPr>
                <w:rFonts w:ascii="Arial" w:hAnsi="Arial" w:cs="Arial"/>
                <w:i/>
                <w:lang w:val="en-GB"/>
              </w:rPr>
              <w:t xml:space="preserve">.  </w:t>
            </w:r>
          </w:p>
          <w:p w:rsidR="00416999" w:rsidRPr="00290DCF" w:rsidRDefault="00416999" w:rsidP="00A426DD">
            <w:pPr>
              <w:numPr>
                <w:ilvl w:val="12"/>
                <w:numId w:val="0"/>
              </w:numPr>
              <w:rPr>
                <w:rFonts w:ascii="Arial" w:hAnsi="Arial" w:cs="Arial"/>
                <w:i/>
                <w:lang w:val="en-GB"/>
              </w:rPr>
            </w:pPr>
          </w:p>
        </w:tc>
      </w:tr>
    </w:tbl>
    <w:p w:rsidR="00BC27B1" w:rsidRDefault="00BC27B1">
      <w:pPr>
        <w:rPr>
          <w:ins w:id="3" w:author="DFO-MPO" w:date="2017-02-02T11:45:00Z"/>
          <w:rFonts w:ascii="Arial" w:eastAsia="Times New Roman" w:hAnsi="Arial" w:cs="Times New Roman"/>
          <w:b/>
          <w:i/>
          <w:sz w:val="20"/>
          <w:szCs w:val="20"/>
          <w:lang w:val="en-GB"/>
        </w:rPr>
      </w:pPr>
      <w:ins w:id="4" w:author="DFO-MPO" w:date="2017-02-02T11:45:00Z">
        <w:r>
          <w:rPr>
            <w:rFonts w:ascii="Arial" w:eastAsia="Times New Roman" w:hAnsi="Arial" w:cs="Times New Roman"/>
            <w:b/>
            <w:i/>
            <w:sz w:val="20"/>
            <w:szCs w:val="20"/>
            <w:lang w:val="en-GB"/>
          </w:rPr>
          <w:br w:type="page"/>
        </w:r>
      </w:ins>
    </w:p>
    <w:p w:rsidR="00416999" w:rsidRPr="00582426" w:rsidRDefault="00416999" w:rsidP="00416999">
      <w:pPr>
        <w:numPr>
          <w:ilvl w:val="12"/>
          <w:numId w:val="0"/>
        </w:numPr>
        <w:spacing w:after="0" w:line="240" w:lineRule="auto"/>
        <w:jc w:val="both"/>
        <w:rPr>
          <w:rFonts w:ascii="Arial" w:eastAsia="Times New Roman" w:hAnsi="Arial" w:cs="Times New Roman"/>
          <w:b/>
          <w:i/>
          <w:sz w:val="20"/>
          <w:szCs w:val="20"/>
          <w:lang w:val="en-GB"/>
        </w:rPr>
      </w:pPr>
      <w:r w:rsidRPr="00582426">
        <w:rPr>
          <w:rFonts w:ascii="Arial" w:eastAsia="Times New Roman" w:hAnsi="Arial" w:cs="Times New Roman"/>
          <w:b/>
          <w:i/>
          <w:sz w:val="20"/>
          <w:szCs w:val="20"/>
          <w:lang w:val="en-GB"/>
        </w:rPr>
        <w:lastRenderedPageBreak/>
        <w:t xml:space="preserve">Details of </w:t>
      </w:r>
      <w:r>
        <w:rPr>
          <w:rFonts w:ascii="Arial" w:eastAsia="Times New Roman" w:hAnsi="Arial" w:cs="Times New Roman"/>
          <w:b/>
          <w:i/>
          <w:sz w:val="20"/>
          <w:szCs w:val="20"/>
          <w:lang w:val="en-GB"/>
        </w:rPr>
        <w:t>Budget</w:t>
      </w:r>
      <w:r w:rsidRPr="00582426">
        <w:rPr>
          <w:rFonts w:ascii="Arial" w:eastAsia="Times New Roman" w:hAnsi="Arial" w:cs="Times New Roman"/>
          <w:b/>
          <w:i/>
          <w:sz w:val="20"/>
          <w:szCs w:val="20"/>
          <w:lang w:val="en-GB"/>
        </w:rPr>
        <w:t xml:space="preserve"> request</w:t>
      </w:r>
      <w:r>
        <w:rPr>
          <w:rFonts w:ascii="Arial" w:eastAsia="Times New Roman" w:hAnsi="Arial" w:cs="Times New Roman"/>
          <w:b/>
          <w:i/>
          <w:sz w:val="20"/>
          <w:szCs w:val="20"/>
          <w:lang w:val="en-GB"/>
        </w:rPr>
        <w:t xml:space="preserve"> - ARC</w:t>
      </w:r>
    </w:p>
    <w:tbl>
      <w:tblPr>
        <w:tblStyle w:val="TableGrid"/>
        <w:tblW w:w="0" w:type="auto"/>
        <w:tblLook w:val="01E0" w:firstRow="1" w:lastRow="1" w:firstColumn="1" w:lastColumn="1" w:noHBand="0" w:noVBand="0"/>
      </w:tblPr>
      <w:tblGrid>
        <w:gridCol w:w="2597"/>
        <w:gridCol w:w="6979"/>
      </w:tblGrid>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Salary</w:t>
            </w:r>
          </w:p>
        </w:tc>
        <w:tc>
          <w:tcPr>
            <w:tcW w:w="6979" w:type="dxa"/>
          </w:tcPr>
          <w:p w:rsidR="00416999" w:rsidRPr="001949BB" w:rsidRDefault="00416999" w:rsidP="001949BB">
            <w:pPr>
              <w:numPr>
                <w:ilvl w:val="12"/>
                <w:numId w:val="0"/>
              </w:numPr>
              <w:jc w:val="both"/>
              <w:rPr>
                <w:rFonts w:ascii="Arial" w:hAnsi="Arial"/>
                <w:i/>
                <w:lang w:val="en-GB"/>
              </w:rPr>
            </w:pPr>
            <w:r w:rsidRPr="001949BB">
              <w:rPr>
                <w:rFonts w:ascii="Arial" w:hAnsi="Arial"/>
                <w:i/>
                <w:lang w:val="en-GB"/>
              </w:rPr>
              <w:t xml:space="preserve"> </w:t>
            </w:r>
            <w:r w:rsidR="00ED3F9D" w:rsidRPr="00BC27B1">
              <w:rPr>
                <w:rFonts w:ascii="Arial" w:hAnsi="Arial"/>
                <w:i/>
                <w:lang w:val="en-GB"/>
              </w:rPr>
              <w:t xml:space="preserve">Total time: </w:t>
            </w:r>
            <w:r w:rsidR="001949BB">
              <w:rPr>
                <w:rFonts w:ascii="Arial" w:hAnsi="Arial"/>
                <w:i/>
                <w:lang w:val="en-GB"/>
              </w:rPr>
              <w:t>61</w:t>
            </w:r>
            <w:r w:rsidR="00ED3F9D" w:rsidRPr="00BC27B1">
              <w:rPr>
                <w:rFonts w:ascii="Arial" w:hAnsi="Arial"/>
                <w:i/>
                <w:lang w:val="en-GB"/>
              </w:rPr>
              <w:t xml:space="preserve"> days Senior Scientist, 20 days research assistant charged at ARC standing offer rates of $716 for senior scientist and $319.20 for research assistant). </w:t>
            </w:r>
            <w:r w:rsidR="00ED3F9D" w:rsidRPr="001949BB">
              <w:rPr>
                <w:rFonts w:ascii="Arial" w:hAnsi="Arial"/>
                <w:i/>
                <w:lang w:val="en-GB"/>
              </w:rPr>
              <w:t xml:space="preserve"> </w:t>
            </w:r>
            <w:r w:rsidR="00ED3F9D" w:rsidRPr="00BC27B1">
              <w:rPr>
                <w:rFonts w:ascii="Arial" w:hAnsi="Arial"/>
                <w:i/>
                <w:lang w:val="en-GB"/>
              </w:rPr>
              <w:t>Survey time (21 days SS), Taxonomic work (2</w:t>
            </w:r>
            <w:r w:rsidR="008755FB" w:rsidRPr="00BC27B1">
              <w:rPr>
                <w:rFonts w:ascii="Arial" w:hAnsi="Arial"/>
                <w:i/>
                <w:lang w:val="en-GB"/>
              </w:rPr>
              <w:t>5</w:t>
            </w:r>
            <w:r w:rsidR="00ED3F9D" w:rsidRPr="00BC27B1">
              <w:rPr>
                <w:rFonts w:ascii="Arial" w:hAnsi="Arial"/>
                <w:i/>
                <w:lang w:val="en-GB"/>
              </w:rPr>
              <w:t xml:space="preserve"> days SS and 20 days RA, Data validation and entry (5 days SS), Reporting (10 days SS).  These costs include an agreed amount of overhead which covers laboratory consumables).</w:t>
            </w:r>
          </w:p>
        </w:tc>
      </w:tr>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Travel costs</w:t>
            </w:r>
          </w:p>
        </w:tc>
        <w:tc>
          <w:tcPr>
            <w:tcW w:w="6979" w:type="dxa"/>
          </w:tcPr>
          <w:p w:rsidR="00416999" w:rsidRPr="001949BB" w:rsidRDefault="008755FB" w:rsidP="00A426DD">
            <w:pPr>
              <w:numPr>
                <w:ilvl w:val="12"/>
                <w:numId w:val="0"/>
              </w:numPr>
              <w:jc w:val="both"/>
              <w:rPr>
                <w:rFonts w:ascii="Arial" w:hAnsi="Arial"/>
                <w:i/>
                <w:lang w:val="en-GB"/>
              </w:rPr>
            </w:pPr>
            <w:r w:rsidRPr="001949BB">
              <w:rPr>
                <w:rFonts w:ascii="Arial" w:hAnsi="Arial"/>
                <w:i/>
                <w:lang w:val="en-GB"/>
              </w:rPr>
              <w:t xml:space="preserve">Travel &amp; Subsistence 4000, covered by ARC. </w:t>
            </w:r>
          </w:p>
        </w:tc>
      </w:tr>
      <w:tr w:rsidR="00416999" w:rsidRPr="00582426" w:rsidTr="00A426DD">
        <w:tc>
          <w:tcPr>
            <w:tcW w:w="2597" w:type="dxa"/>
          </w:tcPr>
          <w:p w:rsidR="00416999" w:rsidRPr="00582426" w:rsidRDefault="00416999" w:rsidP="00A426DD">
            <w:pPr>
              <w:numPr>
                <w:ilvl w:val="12"/>
                <w:numId w:val="0"/>
              </w:numPr>
              <w:jc w:val="both"/>
              <w:rPr>
                <w:rFonts w:ascii="Arial" w:hAnsi="Arial" w:cs="Arial"/>
                <w:b/>
                <w:lang w:val="en-GB"/>
              </w:rPr>
            </w:pPr>
            <w:r w:rsidRPr="00582426">
              <w:rPr>
                <w:rFonts w:ascii="Arial" w:hAnsi="Arial"/>
                <w:b/>
                <w:lang w:val="en-GB"/>
              </w:rPr>
              <w:t>Other O&amp;M</w:t>
            </w:r>
          </w:p>
        </w:tc>
        <w:tc>
          <w:tcPr>
            <w:tcW w:w="6979" w:type="dxa"/>
          </w:tcPr>
          <w:p w:rsidR="00416999" w:rsidRPr="001949BB" w:rsidRDefault="00416999" w:rsidP="00A426DD">
            <w:pPr>
              <w:numPr>
                <w:ilvl w:val="12"/>
                <w:numId w:val="0"/>
              </w:numPr>
              <w:jc w:val="both"/>
              <w:rPr>
                <w:rFonts w:ascii="Arial" w:hAnsi="Arial"/>
                <w:i/>
                <w:lang w:val="en-GB"/>
              </w:rPr>
            </w:pPr>
            <w:del w:id="5" w:author="Claire Goodwin" w:date="2017-02-01T16:17:00Z">
              <w:r w:rsidRPr="001949BB" w:rsidDel="008755FB">
                <w:rPr>
                  <w:rFonts w:ascii="Arial" w:hAnsi="Arial"/>
                  <w:i/>
                  <w:lang w:val="en-GB"/>
                </w:rPr>
                <w:delText xml:space="preserve"> </w:delText>
              </w:r>
            </w:del>
            <w:r w:rsidR="008755FB" w:rsidRPr="001949BB">
              <w:rPr>
                <w:rFonts w:ascii="Arial" w:hAnsi="Arial"/>
                <w:i/>
                <w:lang w:val="en-GB"/>
              </w:rPr>
              <w:t xml:space="preserve">Diving equipment costs </w:t>
            </w:r>
            <w:r w:rsidR="008755FB" w:rsidRPr="00BC27B1">
              <w:rPr>
                <w:rFonts w:ascii="Arial" w:hAnsi="Arial"/>
                <w:i/>
                <w:lang w:val="en-GB"/>
              </w:rPr>
              <w:t xml:space="preserve">3000 covered by ARC. </w:t>
            </w:r>
          </w:p>
        </w:tc>
      </w:tr>
      <w:tr w:rsidR="00416999" w:rsidRPr="00582426" w:rsidTr="00A426DD">
        <w:tc>
          <w:tcPr>
            <w:tcW w:w="2597" w:type="dxa"/>
          </w:tcPr>
          <w:p w:rsidR="00416999" w:rsidRPr="00582426" w:rsidRDefault="00416999" w:rsidP="00A426DD">
            <w:pPr>
              <w:numPr>
                <w:ilvl w:val="12"/>
                <w:numId w:val="0"/>
              </w:numPr>
              <w:jc w:val="both"/>
              <w:rPr>
                <w:rFonts w:ascii="Arial" w:hAnsi="Arial"/>
                <w:b/>
                <w:color w:val="FF0000"/>
                <w:sz w:val="24"/>
                <w:szCs w:val="24"/>
                <w:vertAlign w:val="superscript"/>
                <w:lang w:val="en-GB"/>
              </w:rPr>
            </w:pPr>
            <w:r w:rsidRPr="00582426">
              <w:rPr>
                <w:rFonts w:ascii="Arial" w:hAnsi="Arial" w:cs="Arial"/>
                <w:b/>
                <w:lang w:val="en-GB"/>
              </w:rPr>
              <w:t>Overhead</w:t>
            </w:r>
          </w:p>
        </w:tc>
        <w:tc>
          <w:tcPr>
            <w:tcW w:w="6979" w:type="dxa"/>
          </w:tcPr>
          <w:p w:rsidR="00416999" w:rsidRPr="00BC27B1" w:rsidRDefault="00416999" w:rsidP="00A426DD">
            <w:pPr>
              <w:rPr>
                <w:rFonts w:ascii="Arial" w:hAnsi="Arial"/>
                <w:sz w:val="24"/>
                <w:szCs w:val="24"/>
                <w:lang w:val="en-US"/>
              </w:rPr>
            </w:pPr>
            <w:r>
              <w:rPr>
                <w:rFonts w:ascii="Arial" w:hAnsi="Arial"/>
                <w:i/>
                <w:lang w:val="en-US"/>
              </w:rPr>
              <w:t xml:space="preserve"> </w:t>
            </w:r>
            <w:r w:rsidR="00ED3F9D" w:rsidRPr="00BC27B1">
              <w:rPr>
                <w:rFonts w:ascii="Arial" w:hAnsi="Arial"/>
                <w:lang w:val="en-GB"/>
              </w:rPr>
              <w:t>n/a</w:t>
            </w:r>
          </w:p>
        </w:tc>
      </w:tr>
      <w:tr w:rsidR="00416999" w:rsidRPr="00582426" w:rsidTr="00A426DD">
        <w:tc>
          <w:tcPr>
            <w:tcW w:w="2597" w:type="dxa"/>
          </w:tcPr>
          <w:p w:rsidR="00416999" w:rsidRPr="00582426" w:rsidRDefault="00416999" w:rsidP="00A426DD">
            <w:pPr>
              <w:numPr>
                <w:ilvl w:val="12"/>
                <w:numId w:val="0"/>
              </w:numPr>
              <w:jc w:val="both"/>
              <w:rPr>
                <w:rFonts w:ascii="Arial" w:hAnsi="Arial"/>
                <w:b/>
                <w:lang w:val="en-GB"/>
              </w:rPr>
            </w:pPr>
            <w:r w:rsidRPr="00582426">
              <w:rPr>
                <w:rFonts w:ascii="Arial" w:hAnsi="Arial"/>
                <w:b/>
                <w:lang w:val="en-GB"/>
              </w:rPr>
              <w:t>Vessel cost</w:t>
            </w:r>
          </w:p>
        </w:tc>
        <w:tc>
          <w:tcPr>
            <w:tcW w:w="6979" w:type="dxa"/>
          </w:tcPr>
          <w:p w:rsidR="00416999" w:rsidRPr="00BC27B1" w:rsidRDefault="00416999" w:rsidP="00A426DD">
            <w:pPr>
              <w:numPr>
                <w:ilvl w:val="12"/>
                <w:numId w:val="0"/>
              </w:numPr>
              <w:jc w:val="both"/>
              <w:rPr>
                <w:rFonts w:ascii="Arial" w:hAnsi="Arial"/>
                <w:lang w:val="en-GB"/>
              </w:rPr>
            </w:pPr>
            <w:r w:rsidRPr="00BC27B1">
              <w:rPr>
                <w:rFonts w:ascii="Arial" w:hAnsi="Arial"/>
                <w:lang w:val="en-GB"/>
              </w:rPr>
              <w:t xml:space="preserve"> </w:t>
            </w:r>
            <w:r w:rsidR="00ED3F9D" w:rsidRPr="00BC27B1">
              <w:rPr>
                <w:rFonts w:ascii="Arial" w:hAnsi="Arial"/>
                <w:lang w:val="en-GB"/>
              </w:rPr>
              <w:t>n/a</w:t>
            </w:r>
          </w:p>
        </w:tc>
      </w:tr>
    </w:tbl>
    <w:p w:rsidR="00416999" w:rsidRPr="00582426" w:rsidRDefault="00416999" w:rsidP="00416999">
      <w:pPr>
        <w:rPr>
          <w:lang w:val="en-US"/>
        </w:rPr>
      </w:pPr>
    </w:p>
    <w:p w:rsidR="00432468" w:rsidRDefault="00432468">
      <w:pPr>
        <w:rPr>
          <w:b/>
        </w:rPr>
      </w:pPr>
    </w:p>
    <w:p w:rsidR="0002333A" w:rsidRPr="00035C63" w:rsidRDefault="0002333A" w:rsidP="0002333A">
      <w:pPr>
        <w:rPr>
          <w:b/>
        </w:rPr>
      </w:pPr>
      <w:r w:rsidRPr="00035C63">
        <w:rPr>
          <w:b/>
        </w:rPr>
        <w:t xml:space="preserve">References: </w:t>
      </w:r>
    </w:p>
    <w:p w:rsidR="00537371" w:rsidRDefault="00537371" w:rsidP="0002333A">
      <w:r>
        <w:t xml:space="preserve">Buzeta, M.I. (2014). Identification and Review of Ecologically and Biologically Significant Areas in the Bay of Fundy, Canadian Science Advisory Secretariat Research Document 2013/065. </w:t>
      </w:r>
    </w:p>
    <w:p w:rsidR="00035C63" w:rsidRDefault="00035C63" w:rsidP="0002333A">
      <w:r>
        <w:t xml:space="preserve">Kenchington et al. (2016). Delineation of Coral and Sponge Significant Benthic Areas in Eastern Canada using kernel density analyses and species distribution models. DFO Can. Sci. Advis. Sec. Res. Doc. 2016/093. </w:t>
      </w:r>
    </w:p>
    <w:p w:rsidR="00537371" w:rsidRDefault="00537371" w:rsidP="0002333A">
      <w:r>
        <w:t>MacKay, A. (1977) A biological and oceanographic study of the Brier Island Region, NS. A Report to the Department of Indian Affairs and Northern Development, Parks Canada, Ott</w:t>
      </w:r>
      <w:r w:rsidR="0018136F">
        <w:t>a</w:t>
      </w:r>
      <w:r>
        <w:t xml:space="preserve">wa, Ontario. </w:t>
      </w:r>
    </w:p>
    <w:p w:rsidR="00537371" w:rsidRDefault="00537371" w:rsidP="0002333A">
      <w:r>
        <w:t xml:space="preserve">MCBI (Marine Conservation Biology Institute) (1999). Protecting Marine Ecosystems: Gulf of Maine workshop. Marine Conservation Biodiversity Institute. </w:t>
      </w:r>
    </w:p>
    <w:p w:rsidR="00537371" w:rsidRPr="00537371" w:rsidRDefault="00537371" w:rsidP="0002333A">
      <w:r>
        <w:t>Parks Canada/Tourism New Brunswick (1985) The West Isles Feasibility Study Phase I Report.</w:t>
      </w:r>
    </w:p>
    <w:p w:rsidR="0002333A" w:rsidRDefault="0002333A" w:rsidP="0002333A"/>
    <w:p w:rsidR="0002333A" w:rsidRPr="0002333A" w:rsidRDefault="0002333A">
      <w:pPr>
        <w:rPr>
          <w:b/>
        </w:rPr>
      </w:pPr>
    </w:p>
    <w:sectPr w:rsidR="0002333A" w:rsidRPr="0002333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072" w:rsidRDefault="00923072" w:rsidP="00A3306E">
      <w:pPr>
        <w:spacing w:after="0" w:line="240" w:lineRule="auto"/>
      </w:pPr>
      <w:r>
        <w:separator/>
      </w:r>
    </w:p>
  </w:endnote>
  <w:endnote w:type="continuationSeparator" w:id="0">
    <w:p w:rsidR="00923072" w:rsidRDefault="00923072" w:rsidP="00A3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6" w:author="DFO-MPO" w:date="2017-02-02T11:56:00Z"/>
  <w:sdt>
    <w:sdtPr>
      <w:id w:val="135460665"/>
      <w:docPartObj>
        <w:docPartGallery w:val="Page Numbers (Bottom of Page)"/>
        <w:docPartUnique/>
      </w:docPartObj>
    </w:sdtPr>
    <w:sdtEndPr>
      <w:rPr>
        <w:noProof/>
      </w:rPr>
    </w:sdtEndPr>
    <w:sdtContent>
      <w:customXmlInsRangeEnd w:id="6"/>
      <w:p w:rsidR="00A3306E" w:rsidRDefault="00A3306E">
        <w:pPr>
          <w:pStyle w:val="Footer"/>
          <w:jc w:val="center"/>
          <w:rPr>
            <w:ins w:id="7" w:author="DFO-MPO" w:date="2017-02-02T11:56:00Z"/>
          </w:rPr>
        </w:pPr>
        <w:ins w:id="8" w:author="DFO-MPO" w:date="2017-02-02T11:56:00Z">
          <w:r>
            <w:fldChar w:fldCharType="begin"/>
          </w:r>
          <w:r>
            <w:instrText xml:space="preserve"> PAGE   \* MERGEFORMAT </w:instrText>
          </w:r>
          <w:r>
            <w:fldChar w:fldCharType="separate"/>
          </w:r>
        </w:ins>
        <w:r w:rsidR="007E4BE0">
          <w:rPr>
            <w:noProof/>
          </w:rPr>
          <w:t>1</w:t>
        </w:r>
        <w:ins w:id="9" w:author="DFO-MPO" w:date="2017-02-02T11:56:00Z">
          <w:r>
            <w:rPr>
              <w:noProof/>
            </w:rPr>
            <w:fldChar w:fldCharType="end"/>
          </w:r>
        </w:ins>
      </w:p>
      <w:customXmlInsRangeStart w:id="10" w:author="DFO-MPO" w:date="2017-02-02T11:56:00Z"/>
    </w:sdtContent>
  </w:sdt>
  <w:customXmlInsRangeEnd w:id="10"/>
  <w:p w:rsidR="00A3306E" w:rsidRDefault="00A33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072" w:rsidRDefault="00923072" w:rsidP="00A3306E">
      <w:pPr>
        <w:spacing w:after="0" w:line="240" w:lineRule="auto"/>
      </w:pPr>
      <w:r>
        <w:separator/>
      </w:r>
    </w:p>
  </w:footnote>
  <w:footnote w:type="continuationSeparator" w:id="0">
    <w:p w:rsidR="00923072" w:rsidRDefault="00923072" w:rsidP="00A33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87C35"/>
    <w:multiLevelType w:val="hybridMultilevel"/>
    <w:tmpl w:val="F9ACFA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AC35C2"/>
    <w:multiLevelType w:val="hybridMultilevel"/>
    <w:tmpl w:val="434E7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F6859"/>
    <w:multiLevelType w:val="hybridMultilevel"/>
    <w:tmpl w:val="EB36F4A6"/>
    <w:lvl w:ilvl="0" w:tplc="7AD4ACE8">
      <w:start w:val="7"/>
      <w:numFmt w:val="decimal"/>
      <w:lvlText w:val="%1."/>
      <w:lvlJc w:val="left"/>
      <w:pPr>
        <w:tabs>
          <w:tab w:val="num" w:pos="360"/>
        </w:tabs>
        <w:ind w:left="360" w:hanging="360"/>
      </w:pPr>
      <w:rPr>
        <w:rFonts w:hint="default"/>
      </w:rPr>
    </w:lvl>
    <w:lvl w:ilvl="1" w:tplc="10090017">
      <w:start w:val="1"/>
      <w:numFmt w:val="lowerLetter"/>
      <w:lvlText w:val="%2)"/>
      <w:lvlJc w:val="left"/>
      <w:pPr>
        <w:ind w:left="360" w:hanging="360"/>
      </w:pPr>
    </w:lvl>
    <w:lvl w:ilvl="2" w:tplc="1009001B">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3" w15:restartNumberingAfterBreak="0">
    <w:nsid w:val="73694999"/>
    <w:multiLevelType w:val="hybridMultilevel"/>
    <w:tmpl w:val="6FA0F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A1A0BF2"/>
    <w:multiLevelType w:val="hybridMultilevel"/>
    <w:tmpl w:val="717C452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CD3C23"/>
    <w:multiLevelType w:val="hybridMultilevel"/>
    <w:tmpl w:val="AC7C9D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3A"/>
    <w:rsid w:val="0002333A"/>
    <w:rsid w:val="0002716F"/>
    <w:rsid w:val="00035C63"/>
    <w:rsid w:val="00075DB3"/>
    <w:rsid w:val="000851A7"/>
    <w:rsid w:val="000B39B5"/>
    <w:rsid w:val="0018136F"/>
    <w:rsid w:val="00186536"/>
    <w:rsid w:val="001949BB"/>
    <w:rsid w:val="00214370"/>
    <w:rsid w:val="002222CD"/>
    <w:rsid w:val="00290DCF"/>
    <w:rsid w:val="002C727B"/>
    <w:rsid w:val="00326CD1"/>
    <w:rsid w:val="003414AB"/>
    <w:rsid w:val="003B0AD5"/>
    <w:rsid w:val="003E58F6"/>
    <w:rsid w:val="00416999"/>
    <w:rsid w:val="00432468"/>
    <w:rsid w:val="00434E50"/>
    <w:rsid w:val="004A7937"/>
    <w:rsid w:val="004B5D71"/>
    <w:rsid w:val="005371E0"/>
    <w:rsid w:val="00537371"/>
    <w:rsid w:val="00582426"/>
    <w:rsid w:val="005C1C9B"/>
    <w:rsid w:val="005E1FD4"/>
    <w:rsid w:val="00666734"/>
    <w:rsid w:val="0067060E"/>
    <w:rsid w:val="00687ACE"/>
    <w:rsid w:val="006B1E1F"/>
    <w:rsid w:val="0074796F"/>
    <w:rsid w:val="00752A50"/>
    <w:rsid w:val="00761B0C"/>
    <w:rsid w:val="007A4D29"/>
    <w:rsid w:val="007C5113"/>
    <w:rsid w:val="007E4BE0"/>
    <w:rsid w:val="007F1C80"/>
    <w:rsid w:val="00871940"/>
    <w:rsid w:val="008755FB"/>
    <w:rsid w:val="008A164A"/>
    <w:rsid w:val="008C3765"/>
    <w:rsid w:val="00923072"/>
    <w:rsid w:val="00923DC0"/>
    <w:rsid w:val="009D00CB"/>
    <w:rsid w:val="00A0783A"/>
    <w:rsid w:val="00A3306E"/>
    <w:rsid w:val="00A33BEA"/>
    <w:rsid w:val="00A62FA9"/>
    <w:rsid w:val="00A66443"/>
    <w:rsid w:val="00A8551F"/>
    <w:rsid w:val="00AA173E"/>
    <w:rsid w:val="00B20B04"/>
    <w:rsid w:val="00B775CC"/>
    <w:rsid w:val="00BA45B4"/>
    <w:rsid w:val="00BC27B1"/>
    <w:rsid w:val="00BC3991"/>
    <w:rsid w:val="00BF63FF"/>
    <w:rsid w:val="00C200ED"/>
    <w:rsid w:val="00C27E4E"/>
    <w:rsid w:val="00C50E7F"/>
    <w:rsid w:val="00C70548"/>
    <w:rsid w:val="00CF2251"/>
    <w:rsid w:val="00D62F9D"/>
    <w:rsid w:val="00E177C6"/>
    <w:rsid w:val="00E7261C"/>
    <w:rsid w:val="00E909CE"/>
    <w:rsid w:val="00EB0B55"/>
    <w:rsid w:val="00ED3F9D"/>
    <w:rsid w:val="00F92A77"/>
    <w:rsid w:val="00FD2B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66D84-D67A-4A64-827A-B779E1BD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C63"/>
    <w:pPr>
      <w:ind w:left="720"/>
      <w:contextualSpacing/>
    </w:pPr>
  </w:style>
  <w:style w:type="paragraph" w:styleId="BalloonText">
    <w:name w:val="Balloon Text"/>
    <w:basedOn w:val="Normal"/>
    <w:link w:val="BalloonTextChar"/>
    <w:uiPriority w:val="99"/>
    <w:semiHidden/>
    <w:unhideWhenUsed/>
    <w:rsid w:val="004B5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D71"/>
    <w:rPr>
      <w:rFonts w:ascii="Tahoma" w:hAnsi="Tahoma" w:cs="Tahoma"/>
      <w:sz w:val="16"/>
      <w:szCs w:val="16"/>
    </w:rPr>
  </w:style>
  <w:style w:type="character" w:styleId="CommentReference">
    <w:name w:val="annotation reference"/>
    <w:basedOn w:val="DefaultParagraphFont"/>
    <w:uiPriority w:val="99"/>
    <w:semiHidden/>
    <w:unhideWhenUsed/>
    <w:rsid w:val="009D00CB"/>
    <w:rPr>
      <w:sz w:val="16"/>
      <w:szCs w:val="16"/>
    </w:rPr>
  </w:style>
  <w:style w:type="paragraph" w:styleId="CommentText">
    <w:name w:val="annotation text"/>
    <w:basedOn w:val="Normal"/>
    <w:link w:val="CommentTextChar"/>
    <w:uiPriority w:val="99"/>
    <w:semiHidden/>
    <w:unhideWhenUsed/>
    <w:rsid w:val="009D00CB"/>
    <w:pPr>
      <w:spacing w:line="240" w:lineRule="auto"/>
    </w:pPr>
    <w:rPr>
      <w:sz w:val="20"/>
      <w:szCs w:val="20"/>
    </w:rPr>
  </w:style>
  <w:style w:type="character" w:customStyle="1" w:styleId="CommentTextChar">
    <w:name w:val="Comment Text Char"/>
    <w:basedOn w:val="DefaultParagraphFont"/>
    <w:link w:val="CommentText"/>
    <w:uiPriority w:val="99"/>
    <w:semiHidden/>
    <w:rsid w:val="009D00CB"/>
    <w:rPr>
      <w:sz w:val="20"/>
      <w:szCs w:val="20"/>
    </w:rPr>
  </w:style>
  <w:style w:type="paragraph" w:styleId="CommentSubject">
    <w:name w:val="annotation subject"/>
    <w:basedOn w:val="CommentText"/>
    <w:next w:val="CommentText"/>
    <w:link w:val="CommentSubjectChar"/>
    <w:uiPriority w:val="99"/>
    <w:semiHidden/>
    <w:unhideWhenUsed/>
    <w:rsid w:val="009D00CB"/>
    <w:rPr>
      <w:b/>
      <w:bCs/>
    </w:rPr>
  </w:style>
  <w:style w:type="character" w:customStyle="1" w:styleId="CommentSubjectChar">
    <w:name w:val="Comment Subject Char"/>
    <w:basedOn w:val="CommentTextChar"/>
    <w:link w:val="CommentSubject"/>
    <w:uiPriority w:val="99"/>
    <w:semiHidden/>
    <w:rsid w:val="009D00CB"/>
    <w:rPr>
      <w:b/>
      <w:bCs/>
      <w:sz w:val="20"/>
      <w:szCs w:val="20"/>
    </w:rPr>
  </w:style>
  <w:style w:type="table" w:styleId="TableGrid">
    <w:name w:val="Table Grid"/>
    <w:basedOn w:val="TableNormal"/>
    <w:rsid w:val="00582426"/>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32468"/>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3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6E"/>
  </w:style>
  <w:style w:type="paragraph" w:styleId="Footer">
    <w:name w:val="footer"/>
    <w:basedOn w:val="Normal"/>
    <w:link w:val="FooterChar"/>
    <w:uiPriority w:val="99"/>
    <w:unhideWhenUsed/>
    <w:rsid w:val="00A33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5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3E8CA-1AF1-4764-B52C-D53614F4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Goodwin</dc:creator>
  <cp:lastModifiedBy>Kraska, Peter</cp:lastModifiedBy>
  <cp:revision>2</cp:revision>
  <cp:lastPrinted>2017-01-30T14:14:00Z</cp:lastPrinted>
  <dcterms:created xsi:type="dcterms:W3CDTF">2018-07-20T13:40:00Z</dcterms:created>
  <dcterms:modified xsi:type="dcterms:W3CDTF">2018-07-20T13:40:00Z</dcterms:modified>
</cp:coreProperties>
</file>